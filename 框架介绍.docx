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A250E9" w14:textId="77777777" w:rsidR="005C1C62" w:rsidRDefault="003E5BC7" w:rsidP="005637FC">
      <w:pPr>
        <w:pStyle w:val="1"/>
        <w:jc w:val="center"/>
        <w:rPr>
          <w:sz w:val="84"/>
          <w:szCs w:val="84"/>
        </w:rPr>
      </w:pPr>
      <w:bookmarkStart w:id="0" w:name="_Toc445825752"/>
      <w:r w:rsidRPr="00A834A7">
        <w:rPr>
          <w:rFonts w:hint="eastAsia"/>
          <w:sz w:val="84"/>
          <w:szCs w:val="84"/>
        </w:rPr>
        <w:t>HY</w:t>
      </w:r>
      <w:r w:rsidRPr="00A834A7">
        <w:rPr>
          <w:sz w:val="84"/>
          <w:szCs w:val="84"/>
        </w:rPr>
        <w:t>框架介绍</w:t>
      </w:r>
      <w:bookmarkEnd w:id="0"/>
    </w:p>
    <w:p w14:paraId="1B06BC82" w14:textId="77777777" w:rsidR="00C34518" w:rsidRPr="00C34518" w:rsidRDefault="00C34518" w:rsidP="00C34518">
      <w:pPr>
        <w:jc w:val="center"/>
      </w:pPr>
    </w:p>
    <w:p w14:paraId="6C7A941A" w14:textId="77777777" w:rsidR="00062A8C" w:rsidRDefault="00062A8C" w:rsidP="00062A8C">
      <w:pPr>
        <w:jc w:val="center"/>
        <w:rPr>
          <w:rFonts w:ascii="黑体" w:eastAsia="黑体" w:hAnsi="黑体" w:cs="Arial"/>
          <w:bCs/>
          <w:sz w:val="32"/>
          <w:szCs w:val="32"/>
        </w:rPr>
      </w:pPr>
      <w:r w:rsidRPr="00054C5F">
        <w:rPr>
          <w:rFonts w:ascii="黑体" w:eastAsia="黑体" w:hAnsi="黑体" w:cs="Arial"/>
          <w:bCs/>
          <w:sz w:val="32"/>
          <w:szCs w:val="32"/>
        </w:rPr>
        <w:t>四川</w:t>
      </w:r>
      <w:proofErr w:type="gramStart"/>
      <w:r w:rsidRPr="00054C5F">
        <w:rPr>
          <w:rFonts w:ascii="黑体" w:eastAsia="黑体" w:hAnsi="黑体" w:cs="Arial"/>
          <w:bCs/>
          <w:sz w:val="32"/>
          <w:szCs w:val="32"/>
        </w:rPr>
        <w:t>久远银海软件</w:t>
      </w:r>
      <w:proofErr w:type="gramEnd"/>
      <w:r w:rsidRPr="00054C5F">
        <w:rPr>
          <w:rFonts w:ascii="黑体" w:eastAsia="黑体" w:hAnsi="黑体" w:cs="Arial"/>
          <w:bCs/>
          <w:sz w:val="32"/>
          <w:szCs w:val="32"/>
        </w:rPr>
        <w:t>股份有限公司</w:t>
      </w:r>
    </w:p>
    <w:p w14:paraId="35909139" w14:textId="77777777" w:rsidR="00040DDD" w:rsidRPr="00054C5F" w:rsidRDefault="00040DDD" w:rsidP="00062A8C">
      <w:pPr>
        <w:jc w:val="center"/>
        <w:rPr>
          <w:rFonts w:ascii="黑体" w:eastAsia="黑体" w:hAnsi="黑体" w:cs="Arial"/>
          <w:bCs/>
          <w:sz w:val="32"/>
          <w:szCs w:val="32"/>
        </w:rPr>
      </w:pPr>
    </w:p>
    <w:p w14:paraId="06200137" w14:textId="77777777" w:rsidR="00040DDD" w:rsidRDefault="00250DBF" w:rsidP="00955E7E">
      <w:pPr>
        <w:jc w:val="center"/>
        <w:rPr>
          <w:rFonts w:ascii="黑体" w:eastAsia="黑体" w:hAnsi="黑体" w:cs="Arial"/>
          <w:bCs/>
          <w:sz w:val="32"/>
          <w:szCs w:val="32"/>
        </w:rPr>
      </w:pPr>
      <w:r w:rsidRPr="00054C5F">
        <w:rPr>
          <w:rFonts w:ascii="黑体" w:eastAsia="黑体" w:hAnsi="黑体" w:cs="Arial" w:hint="eastAsia"/>
          <w:bCs/>
          <w:sz w:val="32"/>
          <w:szCs w:val="32"/>
        </w:rPr>
        <w:t>互联网产品部</w:t>
      </w:r>
      <w:r w:rsidR="00BF282E" w:rsidRPr="00054C5F">
        <w:rPr>
          <w:rFonts w:ascii="黑体" w:eastAsia="黑体" w:hAnsi="黑体" w:cs="Arial" w:hint="eastAsia"/>
          <w:bCs/>
          <w:sz w:val="32"/>
          <w:szCs w:val="32"/>
        </w:rPr>
        <w:t xml:space="preserve"> </w:t>
      </w:r>
      <w:r w:rsidRPr="00054C5F">
        <w:rPr>
          <w:rFonts w:ascii="黑体" w:eastAsia="黑体" w:hAnsi="黑体" w:cs="Arial" w:hint="eastAsia"/>
          <w:bCs/>
          <w:sz w:val="32"/>
          <w:szCs w:val="32"/>
        </w:rPr>
        <w:t>刘惠涛</w:t>
      </w:r>
    </w:p>
    <w:p w14:paraId="14DB55BA" w14:textId="77777777" w:rsidR="00955E7E" w:rsidRPr="00054C5F" w:rsidRDefault="00955E7E" w:rsidP="00955E7E">
      <w:pPr>
        <w:jc w:val="center"/>
        <w:rPr>
          <w:rFonts w:ascii="黑体" w:eastAsia="黑体" w:hAnsi="黑体" w:cs="Arial"/>
          <w:bCs/>
          <w:sz w:val="32"/>
          <w:szCs w:val="32"/>
        </w:rPr>
      </w:pPr>
    </w:p>
    <w:p w14:paraId="3D7483A2" w14:textId="77777777" w:rsidR="00853AE8" w:rsidRDefault="00F74741" w:rsidP="00E06F7A">
      <w:pPr>
        <w:tabs>
          <w:tab w:val="center" w:pos="4153"/>
        </w:tabs>
        <w:jc w:val="left"/>
        <w:rPr>
          <w:rFonts w:ascii="黑体" w:eastAsia="黑体" w:hAnsi="黑体" w:cs="Arial"/>
          <w:bCs/>
          <w:sz w:val="32"/>
          <w:szCs w:val="32"/>
        </w:rPr>
      </w:pPr>
      <w:r w:rsidRPr="00054C5F">
        <w:rPr>
          <w:rFonts w:ascii="黑体" w:eastAsia="黑体" w:hAnsi="黑体" w:cs="Arial"/>
          <w:bCs/>
          <w:sz w:val="32"/>
          <w:szCs w:val="32"/>
        </w:rPr>
        <w:tab/>
      </w:r>
      <w:r w:rsidR="00280AFC" w:rsidRPr="00054C5F">
        <w:rPr>
          <w:rFonts w:ascii="黑体" w:eastAsia="黑体" w:hAnsi="黑体" w:cs="Arial"/>
          <w:bCs/>
          <w:sz w:val="32"/>
          <w:szCs w:val="32"/>
        </w:rPr>
        <w:t>2016</w:t>
      </w:r>
      <w:r w:rsidR="00062A8C" w:rsidRPr="00054C5F">
        <w:rPr>
          <w:rFonts w:ascii="黑体" w:eastAsia="黑体" w:hAnsi="黑体" w:cs="Arial"/>
          <w:bCs/>
          <w:sz w:val="32"/>
          <w:szCs w:val="32"/>
        </w:rPr>
        <w:t>年0</w:t>
      </w:r>
      <w:r w:rsidR="00280AFC" w:rsidRPr="00054C5F">
        <w:rPr>
          <w:rFonts w:ascii="黑体" w:eastAsia="黑体" w:hAnsi="黑体" w:cs="Arial" w:hint="eastAsia"/>
          <w:bCs/>
          <w:sz w:val="32"/>
          <w:szCs w:val="32"/>
        </w:rPr>
        <w:t>3</w:t>
      </w:r>
      <w:r w:rsidR="00062A8C" w:rsidRPr="00054C5F">
        <w:rPr>
          <w:rFonts w:ascii="黑体" w:eastAsia="黑体" w:hAnsi="黑体" w:cs="Arial"/>
          <w:bCs/>
          <w:sz w:val="32"/>
          <w:szCs w:val="32"/>
        </w:rPr>
        <w:t>月</w:t>
      </w:r>
    </w:p>
    <w:p w14:paraId="39EAA722" w14:textId="77777777" w:rsidR="00C34518" w:rsidRDefault="00C34518" w:rsidP="00E06F7A">
      <w:pPr>
        <w:tabs>
          <w:tab w:val="center" w:pos="4153"/>
        </w:tabs>
        <w:jc w:val="left"/>
        <w:rPr>
          <w:rFonts w:ascii="黑体" w:eastAsia="黑体" w:hAnsi="黑体" w:cs="Arial"/>
          <w:bCs/>
          <w:sz w:val="32"/>
          <w:szCs w:val="32"/>
        </w:rPr>
      </w:pPr>
      <w:r>
        <w:rPr>
          <w:rFonts w:ascii="黑体" w:eastAsia="黑体" w:hAnsi="黑体" w:cs="Arial"/>
          <w:bCs/>
          <w:sz w:val="32"/>
          <w:szCs w:val="32"/>
        </w:rPr>
        <w:tab/>
      </w:r>
    </w:p>
    <w:p w14:paraId="7A1A8F8D" w14:textId="77777777" w:rsidR="00C34518" w:rsidRDefault="00C34518" w:rsidP="00E06F7A">
      <w:pPr>
        <w:tabs>
          <w:tab w:val="center" w:pos="4153"/>
        </w:tabs>
        <w:jc w:val="left"/>
        <w:rPr>
          <w:rFonts w:ascii="黑体" w:eastAsia="黑体" w:hAnsi="黑体" w:cs="Arial"/>
          <w:bCs/>
          <w:sz w:val="32"/>
          <w:szCs w:val="32"/>
        </w:rPr>
      </w:pPr>
      <w:r>
        <w:rPr>
          <w:rFonts w:ascii="黑体" w:eastAsia="黑体" w:hAnsi="黑体" w:cs="Arial"/>
          <w:bCs/>
          <w:sz w:val="32"/>
          <w:szCs w:val="32"/>
        </w:rPr>
        <w:tab/>
      </w:r>
    </w:p>
    <w:sdt>
      <w:sdtPr>
        <w:rPr>
          <w:rFonts w:asciiTheme="minorHAnsi" w:eastAsiaTheme="minorEastAsia" w:hAnsiTheme="minorHAnsi" w:cstheme="minorBidi"/>
          <w:color w:val="auto"/>
          <w:kern w:val="2"/>
          <w:sz w:val="24"/>
          <w:szCs w:val="22"/>
          <w:lang w:val="zh-CN"/>
        </w:rPr>
        <w:id w:val="-1582821574"/>
        <w:docPartObj>
          <w:docPartGallery w:val="Table of Contents"/>
          <w:docPartUnique/>
        </w:docPartObj>
      </w:sdtPr>
      <w:sdtEndPr>
        <w:rPr>
          <w:b/>
          <w:bCs/>
        </w:rPr>
      </w:sdtEndPr>
      <w:sdtContent>
        <w:p w14:paraId="68020A02" w14:textId="77777777" w:rsidR="0012602C" w:rsidRDefault="0012602C" w:rsidP="00C34518">
          <w:pPr>
            <w:pStyle w:val="TOC"/>
            <w:jc w:val="center"/>
          </w:pPr>
          <w:r>
            <w:rPr>
              <w:lang w:val="zh-CN"/>
            </w:rPr>
            <w:t>目录</w:t>
          </w:r>
        </w:p>
        <w:p w14:paraId="3146DD3F" w14:textId="77777777" w:rsidR="0081674B" w:rsidRDefault="0012602C">
          <w:pPr>
            <w:pStyle w:val="10"/>
            <w:tabs>
              <w:tab w:val="right" w:leader="dot" w:pos="8296"/>
            </w:tabs>
            <w:rPr>
              <w:noProof/>
              <w:sz w:val="21"/>
            </w:rPr>
          </w:pPr>
          <w:r>
            <w:fldChar w:fldCharType="begin"/>
          </w:r>
          <w:r>
            <w:instrText xml:space="preserve"> TOC \o "1-3" \h \z \u </w:instrText>
          </w:r>
          <w:r>
            <w:fldChar w:fldCharType="separate"/>
          </w:r>
          <w:hyperlink w:anchor="_Toc445825752" w:history="1">
            <w:r w:rsidR="0081674B" w:rsidRPr="0075189F">
              <w:rPr>
                <w:rStyle w:val="a5"/>
                <w:noProof/>
              </w:rPr>
              <w:t>HY</w:t>
            </w:r>
            <w:r w:rsidR="0081674B" w:rsidRPr="0075189F">
              <w:rPr>
                <w:rStyle w:val="a5"/>
                <w:rFonts w:hint="eastAsia"/>
                <w:noProof/>
              </w:rPr>
              <w:t>框架介绍</w:t>
            </w:r>
            <w:r w:rsidR="0081674B">
              <w:rPr>
                <w:noProof/>
                <w:webHidden/>
              </w:rPr>
              <w:tab/>
            </w:r>
            <w:r w:rsidR="0081674B">
              <w:rPr>
                <w:noProof/>
                <w:webHidden/>
              </w:rPr>
              <w:fldChar w:fldCharType="begin"/>
            </w:r>
            <w:r w:rsidR="0081674B">
              <w:rPr>
                <w:noProof/>
                <w:webHidden/>
              </w:rPr>
              <w:instrText xml:space="preserve"> PAGEREF _Toc445825752 \h </w:instrText>
            </w:r>
            <w:r w:rsidR="0081674B">
              <w:rPr>
                <w:noProof/>
                <w:webHidden/>
              </w:rPr>
            </w:r>
            <w:r w:rsidR="0081674B">
              <w:rPr>
                <w:noProof/>
                <w:webHidden/>
              </w:rPr>
              <w:fldChar w:fldCharType="separate"/>
            </w:r>
            <w:r w:rsidR="0081674B">
              <w:rPr>
                <w:noProof/>
                <w:webHidden/>
              </w:rPr>
              <w:t>1</w:t>
            </w:r>
            <w:r w:rsidR="0081674B">
              <w:rPr>
                <w:noProof/>
                <w:webHidden/>
              </w:rPr>
              <w:fldChar w:fldCharType="end"/>
            </w:r>
          </w:hyperlink>
        </w:p>
        <w:p w14:paraId="06A290A8" w14:textId="77777777" w:rsidR="0081674B" w:rsidRDefault="00952AAE">
          <w:pPr>
            <w:pStyle w:val="20"/>
            <w:tabs>
              <w:tab w:val="left" w:pos="1260"/>
              <w:tab w:val="right" w:leader="dot" w:pos="8296"/>
            </w:tabs>
            <w:ind w:left="480"/>
            <w:rPr>
              <w:noProof/>
              <w:sz w:val="21"/>
            </w:rPr>
          </w:pPr>
          <w:hyperlink w:anchor="_Toc445825753" w:history="1">
            <w:r w:rsidR="0081674B" w:rsidRPr="0075189F">
              <w:rPr>
                <w:rStyle w:val="a5"/>
                <w:rFonts w:hint="eastAsia"/>
                <w:noProof/>
              </w:rPr>
              <w:t>零、</w:t>
            </w:r>
            <w:r w:rsidR="0081674B">
              <w:rPr>
                <w:noProof/>
                <w:sz w:val="21"/>
              </w:rPr>
              <w:tab/>
            </w:r>
            <w:r w:rsidR="0081674B" w:rsidRPr="0075189F">
              <w:rPr>
                <w:rStyle w:val="a5"/>
                <w:rFonts w:hint="eastAsia"/>
                <w:noProof/>
              </w:rPr>
              <w:t>框架的由来</w:t>
            </w:r>
            <w:r w:rsidR="0081674B">
              <w:rPr>
                <w:noProof/>
                <w:webHidden/>
              </w:rPr>
              <w:tab/>
            </w:r>
            <w:r w:rsidR="0081674B">
              <w:rPr>
                <w:noProof/>
                <w:webHidden/>
              </w:rPr>
              <w:fldChar w:fldCharType="begin"/>
            </w:r>
            <w:r w:rsidR="0081674B">
              <w:rPr>
                <w:noProof/>
                <w:webHidden/>
              </w:rPr>
              <w:instrText xml:space="preserve"> PAGEREF _Toc445825753 \h </w:instrText>
            </w:r>
            <w:r w:rsidR="0081674B">
              <w:rPr>
                <w:noProof/>
                <w:webHidden/>
              </w:rPr>
            </w:r>
            <w:r w:rsidR="0081674B">
              <w:rPr>
                <w:noProof/>
                <w:webHidden/>
              </w:rPr>
              <w:fldChar w:fldCharType="separate"/>
            </w:r>
            <w:r w:rsidR="0081674B">
              <w:rPr>
                <w:noProof/>
                <w:webHidden/>
              </w:rPr>
              <w:t>2</w:t>
            </w:r>
            <w:r w:rsidR="0081674B">
              <w:rPr>
                <w:noProof/>
                <w:webHidden/>
              </w:rPr>
              <w:fldChar w:fldCharType="end"/>
            </w:r>
          </w:hyperlink>
        </w:p>
        <w:p w14:paraId="25943D8C" w14:textId="77777777" w:rsidR="0081674B" w:rsidRDefault="00952AAE">
          <w:pPr>
            <w:pStyle w:val="20"/>
            <w:tabs>
              <w:tab w:val="right" w:leader="dot" w:pos="8296"/>
            </w:tabs>
            <w:ind w:left="480"/>
            <w:rPr>
              <w:noProof/>
              <w:sz w:val="21"/>
            </w:rPr>
          </w:pPr>
          <w:hyperlink w:anchor="_Toc445825754" w:history="1">
            <w:r w:rsidR="0081674B" w:rsidRPr="0075189F">
              <w:rPr>
                <w:rStyle w:val="a5"/>
                <w:rFonts w:hint="eastAsia"/>
                <w:noProof/>
              </w:rPr>
              <w:t>一、</w:t>
            </w:r>
            <w:r w:rsidR="0081674B" w:rsidRPr="0075189F">
              <w:rPr>
                <w:rStyle w:val="a5"/>
                <w:noProof/>
              </w:rPr>
              <w:t>Struts2</w:t>
            </w:r>
            <w:r w:rsidR="0081674B" w:rsidRPr="0075189F">
              <w:rPr>
                <w:rStyle w:val="a5"/>
                <w:rFonts w:hint="eastAsia"/>
                <w:noProof/>
              </w:rPr>
              <w:t>与</w:t>
            </w:r>
            <w:r w:rsidR="0081674B" w:rsidRPr="0075189F">
              <w:rPr>
                <w:rStyle w:val="a5"/>
                <w:noProof/>
              </w:rPr>
              <w:t>SpringMVC</w:t>
            </w:r>
            <w:r w:rsidR="0081674B" w:rsidRPr="0075189F">
              <w:rPr>
                <w:rStyle w:val="a5"/>
                <w:rFonts w:hint="eastAsia"/>
                <w:noProof/>
              </w:rPr>
              <w:t>的区别</w:t>
            </w:r>
            <w:r w:rsidR="0081674B">
              <w:rPr>
                <w:noProof/>
                <w:webHidden/>
              </w:rPr>
              <w:tab/>
            </w:r>
            <w:r w:rsidR="0081674B">
              <w:rPr>
                <w:noProof/>
                <w:webHidden/>
              </w:rPr>
              <w:fldChar w:fldCharType="begin"/>
            </w:r>
            <w:r w:rsidR="0081674B">
              <w:rPr>
                <w:noProof/>
                <w:webHidden/>
              </w:rPr>
              <w:instrText xml:space="preserve"> PAGEREF _Toc445825754 \h </w:instrText>
            </w:r>
            <w:r w:rsidR="0081674B">
              <w:rPr>
                <w:noProof/>
                <w:webHidden/>
              </w:rPr>
            </w:r>
            <w:r w:rsidR="0081674B">
              <w:rPr>
                <w:noProof/>
                <w:webHidden/>
              </w:rPr>
              <w:fldChar w:fldCharType="separate"/>
            </w:r>
            <w:r w:rsidR="0081674B">
              <w:rPr>
                <w:noProof/>
                <w:webHidden/>
              </w:rPr>
              <w:t>3</w:t>
            </w:r>
            <w:r w:rsidR="0081674B">
              <w:rPr>
                <w:noProof/>
                <w:webHidden/>
              </w:rPr>
              <w:fldChar w:fldCharType="end"/>
            </w:r>
          </w:hyperlink>
        </w:p>
        <w:p w14:paraId="4309E665" w14:textId="77777777" w:rsidR="0081674B" w:rsidRDefault="00952AAE">
          <w:pPr>
            <w:pStyle w:val="20"/>
            <w:tabs>
              <w:tab w:val="right" w:leader="dot" w:pos="8296"/>
            </w:tabs>
            <w:ind w:left="480"/>
            <w:rPr>
              <w:noProof/>
              <w:sz w:val="21"/>
            </w:rPr>
          </w:pPr>
          <w:hyperlink w:anchor="_Toc445825755" w:history="1">
            <w:r w:rsidR="0081674B" w:rsidRPr="0075189F">
              <w:rPr>
                <w:rStyle w:val="a5"/>
                <w:rFonts w:hint="eastAsia"/>
                <w:noProof/>
              </w:rPr>
              <w:t>二、</w:t>
            </w:r>
            <w:r w:rsidR="0081674B" w:rsidRPr="0075189F">
              <w:rPr>
                <w:rStyle w:val="a5"/>
                <w:noProof/>
              </w:rPr>
              <w:t>HY</w:t>
            </w:r>
            <w:r w:rsidR="0081674B" w:rsidRPr="0075189F">
              <w:rPr>
                <w:rStyle w:val="a5"/>
                <w:rFonts w:hint="eastAsia"/>
                <w:noProof/>
              </w:rPr>
              <w:t>框架使用说明</w:t>
            </w:r>
            <w:r w:rsidR="0081674B">
              <w:rPr>
                <w:noProof/>
                <w:webHidden/>
              </w:rPr>
              <w:tab/>
            </w:r>
            <w:r w:rsidR="0081674B">
              <w:rPr>
                <w:noProof/>
                <w:webHidden/>
              </w:rPr>
              <w:fldChar w:fldCharType="begin"/>
            </w:r>
            <w:r w:rsidR="0081674B">
              <w:rPr>
                <w:noProof/>
                <w:webHidden/>
              </w:rPr>
              <w:instrText xml:space="preserve"> PAGEREF _Toc445825755 \h </w:instrText>
            </w:r>
            <w:r w:rsidR="0081674B">
              <w:rPr>
                <w:noProof/>
                <w:webHidden/>
              </w:rPr>
            </w:r>
            <w:r w:rsidR="0081674B">
              <w:rPr>
                <w:noProof/>
                <w:webHidden/>
              </w:rPr>
              <w:fldChar w:fldCharType="separate"/>
            </w:r>
            <w:r w:rsidR="0081674B">
              <w:rPr>
                <w:noProof/>
                <w:webHidden/>
              </w:rPr>
              <w:t>5</w:t>
            </w:r>
            <w:r w:rsidR="0081674B">
              <w:rPr>
                <w:noProof/>
                <w:webHidden/>
              </w:rPr>
              <w:fldChar w:fldCharType="end"/>
            </w:r>
          </w:hyperlink>
        </w:p>
        <w:p w14:paraId="6DD895EB" w14:textId="77777777" w:rsidR="0081674B" w:rsidRDefault="00952AAE">
          <w:pPr>
            <w:pStyle w:val="30"/>
            <w:tabs>
              <w:tab w:val="right" w:leader="dot" w:pos="8296"/>
            </w:tabs>
            <w:ind w:left="960"/>
            <w:rPr>
              <w:noProof/>
              <w:sz w:val="21"/>
            </w:rPr>
          </w:pPr>
          <w:hyperlink w:anchor="_Toc445825756" w:history="1">
            <w:r w:rsidR="0081674B" w:rsidRPr="0075189F">
              <w:rPr>
                <w:rStyle w:val="a5"/>
                <w:noProof/>
              </w:rPr>
              <w:t>1</w:t>
            </w:r>
            <w:r w:rsidR="0081674B" w:rsidRPr="0075189F">
              <w:rPr>
                <w:rStyle w:val="a5"/>
                <w:rFonts w:hint="eastAsia"/>
                <w:noProof/>
              </w:rPr>
              <w:t>、框架整体结构介绍</w:t>
            </w:r>
            <w:r w:rsidR="0081674B">
              <w:rPr>
                <w:noProof/>
                <w:webHidden/>
              </w:rPr>
              <w:tab/>
            </w:r>
            <w:r w:rsidR="0081674B">
              <w:rPr>
                <w:noProof/>
                <w:webHidden/>
              </w:rPr>
              <w:fldChar w:fldCharType="begin"/>
            </w:r>
            <w:r w:rsidR="0081674B">
              <w:rPr>
                <w:noProof/>
                <w:webHidden/>
              </w:rPr>
              <w:instrText xml:space="preserve"> PAGEREF _Toc445825756 \h </w:instrText>
            </w:r>
            <w:r w:rsidR="0081674B">
              <w:rPr>
                <w:noProof/>
                <w:webHidden/>
              </w:rPr>
            </w:r>
            <w:r w:rsidR="0081674B">
              <w:rPr>
                <w:noProof/>
                <w:webHidden/>
              </w:rPr>
              <w:fldChar w:fldCharType="separate"/>
            </w:r>
            <w:r w:rsidR="0081674B">
              <w:rPr>
                <w:noProof/>
                <w:webHidden/>
              </w:rPr>
              <w:t>5</w:t>
            </w:r>
            <w:r w:rsidR="0081674B">
              <w:rPr>
                <w:noProof/>
                <w:webHidden/>
              </w:rPr>
              <w:fldChar w:fldCharType="end"/>
            </w:r>
          </w:hyperlink>
        </w:p>
        <w:p w14:paraId="28FC416C" w14:textId="77777777" w:rsidR="0081674B" w:rsidRDefault="00952AAE">
          <w:pPr>
            <w:pStyle w:val="30"/>
            <w:tabs>
              <w:tab w:val="right" w:leader="dot" w:pos="8296"/>
            </w:tabs>
            <w:ind w:left="960"/>
            <w:rPr>
              <w:noProof/>
              <w:sz w:val="21"/>
            </w:rPr>
          </w:pPr>
          <w:hyperlink w:anchor="_Toc445825757" w:history="1">
            <w:r w:rsidR="0081674B" w:rsidRPr="0075189F">
              <w:rPr>
                <w:rStyle w:val="a5"/>
                <w:noProof/>
              </w:rPr>
              <w:t>2</w:t>
            </w:r>
            <w:r w:rsidR="0081674B" w:rsidRPr="0075189F">
              <w:rPr>
                <w:rStyle w:val="a5"/>
                <w:rFonts w:hint="eastAsia"/>
                <w:noProof/>
              </w:rPr>
              <w:t>、框架目录介绍</w:t>
            </w:r>
            <w:r w:rsidR="0081674B">
              <w:rPr>
                <w:noProof/>
                <w:webHidden/>
              </w:rPr>
              <w:tab/>
            </w:r>
            <w:r w:rsidR="0081674B">
              <w:rPr>
                <w:noProof/>
                <w:webHidden/>
              </w:rPr>
              <w:fldChar w:fldCharType="begin"/>
            </w:r>
            <w:r w:rsidR="0081674B">
              <w:rPr>
                <w:noProof/>
                <w:webHidden/>
              </w:rPr>
              <w:instrText xml:space="preserve"> PAGEREF _Toc445825757 \h </w:instrText>
            </w:r>
            <w:r w:rsidR="0081674B">
              <w:rPr>
                <w:noProof/>
                <w:webHidden/>
              </w:rPr>
            </w:r>
            <w:r w:rsidR="0081674B">
              <w:rPr>
                <w:noProof/>
                <w:webHidden/>
              </w:rPr>
              <w:fldChar w:fldCharType="separate"/>
            </w:r>
            <w:r w:rsidR="0081674B">
              <w:rPr>
                <w:noProof/>
                <w:webHidden/>
              </w:rPr>
              <w:t>6</w:t>
            </w:r>
            <w:r w:rsidR="0081674B">
              <w:rPr>
                <w:noProof/>
                <w:webHidden/>
              </w:rPr>
              <w:fldChar w:fldCharType="end"/>
            </w:r>
          </w:hyperlink>
        </w:p>
        <w:p w14:paraId="7066992F" w14:textId="77777777" w:rsidR="0081674B" w:rsidRDefault="00952AAE">
          <w:pPr>
            <w:pStyle w:val="30"/>
            <w:tabs>
              <w:tab w:val="right" w:leader="dot" w:pos="8296"/>
            </w:tabs>
            <w:ind w:left="960"/>
            <w:rPr>
              <w:noProof/>
              <w:sz w:val="21"/>
            </w:rPr>
          </w:pPr>
          <w:hyperlink w:anchor="_Toc445825758" w:history="1">
            <w:r w:rsidR="0081674B" w:rsidRPr="0075189F">
              <w:rPr>
                <w:rStyle w:val="a5"/>
                <w:noProof/>
              </w:rPr>
              <w:t>3</w:t>
            </w:r>
            <w:r w:rsidR="0081674B" w:rsidRPr="0075189F">
              <w:rPr>
                <w:rStyle w:val="a5"/>
                <w:rFonts w:hint="eastAsia"/>
                <w:noProof/>
              </w:rPr>
              <w:t>、关于</w:t>
            </w:r>
            <w:r w:rsidR="0081674B" w:rsidRPr="0075189F">
              <w:rPr>
                <w:rStyle w:val="a5"/>
                <w:noProof/>
              </w:rPr>
              <w:t>Apache Shiro</w:t>
            </w:r>
            <w:r w:rsidR="0081674B" w:rsidRPr="0075189F">
              <w:rPr>
                <w:rStyle w:val="a5"/>
                <w:rFonts w:hint="eastAsia"/>
                <w:noProof/>
              </w:rPr>
              <w:t>安全管理</w:t>
            </w:r>
            <w:r w:rsidR="0081674B">
              <w:rPr>
                <w:noProof/>
                <w:webHidden/>
              </w:rPr>
              <w:tab/>
            </w:r>
            <w:r w:rsidR="0081674B">
              <w:rPr>
                <w:noProof/>
                <w:webHidden/>
              </w:rPr>
              <w:fldChar w:fldCharType="begin"/>
            </w:r>
            <w:r w:rsidR="0081674B">
              <w:rPr>
                <w:noProof/>
                <w:webHidden/>
              </w:rPr>
              <w:instrText xml:space="preserve"> PAGEREF _Toc445825758 \h </w:instrText>
            </w:r>
            <w:r w:rsidR="0081674B">
              <w:rPr>
                <w:noProof/>
                <w:webHidden/>
              </w:rPr>
            </w:r>
            <w:r w:rsidR="0081674B">
              <w:rPr>
                <w:noProof/>
                <w:webHidden/>
              </w:rPr>
              <w:fldChar w:fldCharType="separate"/>
            </w:r>
            <w:r w:rsidR="0081674B">
              <w:rPr>
                <w:noProof/>
                <w:webHidden/>
              </w:rPr>
              <w:t>7</w:t>
            </w:r>
            <w:r w:rsidR="0081674B">
              <w:rPr>
                <w:noProof/>
                <w:webHidden/>
              </w:rPr>
              <w:fldChar w:fldCharType="end"/>
            </w:r>
          </w:hyperlink>
        </w:p>
        <w:p w14:paraId="2B0F8ED2" w14:textId="77777777" w:rsidR="0081674B" w:rsidRDefault="00952AAE">
          <w:pPr>
            <w:pStyle w:val="30"/>
            <w:tabs>
              <w:tab w:val="right" w:leader="dot" w:pos="8296"/>
            </w:tabs>
            <w:ind w:left="960"/>
            <w:rPr>
              <w:noProof/>
              <w:sz w:val="21"/>
            </w:rPr>
          </w:pPr>
          <w:hyperlink w:anchor="_Toc445825759" w:history="1">
            <w:r w:rsidR="0081674B" w:rsidRPr="0075189F">
              <w:rPr>
                <w:rStyle w:val="a5"/>
                <w:noProof/>
              </w:rPr>
              <w:t>4</w:t>
            </w:r>
            <w:r w:rsidR="0081674B" w:rsidRPr="0075189F">
              <w:rPr>
                <w:rStyle w:val="a5"/>
                <w:rFonts w:hint="eastAsia"/>
                <w:noProof/>
              </w:rPr>
              <w:t>、关于码表</w:t>
            </w:r>
            <w:r w:rsidR="0081674B">
              <w:rPr>
                <w:noProof/>
                <w:webHidden/>
              </w:rPr>
              <w:tab/>
            </w:r>
            <w:r w:rsidR="0081674B">
              <w:rPr>
                <w:noProof/>
                <w:webHidden/>
              </w:rPr>
              <w:fldChar w:fldCharType="begin"/>
            </w:r>
            <w:r w:rsidR="0081674B">
              <w:rPr>
                <w:noProof/>
                <w:webHidden/>
              </w:rPr>
              <w:instrText xml:space="preserve"> PAGEREF _Toc445825759 \h </w:instrText>
            </w:r>
            <w:r w:rsidR="0081674B">
              <w:rPr>
                <w:noProof/>
                <w:webHidden/>
              </w:rPr>
            </w:r>
            <w:r w:rsidR="0081674B">
              <w:rPr>
                <w:noProof/>
                <w:webHidden/>
              </w:rPr>
              <w:fldChar w:fldCharType="separate"/>
            </w:r>
            <w:r w:rsidR="0081674B">
              <w:rPr>
                <w:noProof/>
                <w:webHidden/>
              </w:rPr>
              <w:t>8</w:t>
            </w:r>
            <w:r w:rsidR="0081674B">
              <w:rPr>
                <w:noProof/>
                <w:webHidden/>
              </w:rPr>
              <w:fldChar w:fldCharType="end"/>
            </w:r>
          </w:hyperlink>
        </w:p>
        <w:p w14:paraId="0EE6D3C0" w14:textId="77777777" w:rsidR="0081674B" w:rsidRDefault="00952AAE">
          <w:pPr>
            <w:pStyle w:val="30"/>
            <w:tabs>
              <w:tab w:val="right" w:leader="dot" w:pos="8296"/>
            </w:tabs>
            <w:ind w:left="960"/>
            <w:rPr>
              <w:noProof/>
              <w:sz w:val="21"/>
            </w:rPr>
          </w:pPr>
          <w:hyperlink w:anchor="_Toc445825760" w:history="1">
            <w:r w:rsidR="0081674B" w:rsidRPr="0075189F">
              <w:rPr>
                <w:rStyle w:val="a5"/>
                <w:noProof/>
              </w:rPr>
              <w:t>5</w:t>
            </w:r>
            <w:r w:rsidR="0081674B" w:rsidRPr="0075189F">
              <w:rPr>
                <w:rStyle w:val="a5"/>
                <w:rFonts w:hint="eastAsia"/>
                <w:noProof/>
              </w:rPr>
              <w:t>、关于分页</w:t>
            </w:r>
            <w:r w:rsidR="0081674B">
              <w:rPr>
                <w:noProof/>
                <w:webHidden/>
              </w:rPr>
              <w:tab/>
            </w:r>
            <w:r w:rsidR="0081674B">
              <w:rPr>
                <w:noProof/>
                <w:webHidden/>
              </w:rPr>
              <w:fldChar w:fldCharType="begin"/>
            </w:r>
            <w:r w:rsidR="0081674B">
              <w:rPr>
                <w:noProof/>
                <w:webHidden/>
              </w:rPr>
              <w:instrText xml:space="preserve"> PAGEREF _Toc445825760 \h </w:instrText>
            </w:r>
            <w:r w:rsidR="0081674B">
              <w:rPr>
                <w:noProof/>
                <w:webHidden/>
              </w:rPr>
            </w:r>
            <w:r w:rsidR="0081674B">
              <w:rPr>
                <w:noProof/>
                <w:webHidden/>
              </w:rPr>
              <w:fldChar w:fldCharType="separate"/>
            </w:r>
            <w:r w:rsidR="0081674B">
              <w:rPr>
                <w:noProof/>
                <w:webHidden/>
              </w:rPr>
              <w:t>9</w:t>
            </w:r>
            <w:r w:rsidR="0081674B">
              <w:rPr>
                <w:noProof/>
                <w:webHidden/>
              </w:rPr>
              <w:fldChar w:fldCharType="end"/>
            </w:r>
          </w:hyperlink>
        </w:p>
        <w:p w14:paraId="48562ED6" w14:textId="77777777" w:rsidR="0081674B" w:rsidRDefault="00952AAE">
          <w:pPr>
            <w:pStyle w:val="20"/>
            <w:tabs>
              <w:tab w:val="right" w:leader="dot" w:pos="8296"/>
            </w:tabs>
            <w:ind w:left="480"/>
            <w:rPr>
              <w:noProof/>
              <w:sz w:val="21"/>
            </w:rPr>
          </w:pPr>
          <w:hyperlink w:anchor="_Toc445825761" w:history="1">
            <w:r w:rsidR="0081674B" w:rsidRPr="0075189F">
              <w:rPr>
                <w:rStyle w:val="a5"/>
                <w:rFonts w:hint="eastAsia"/>
                <w:noProof/>
              </w:rPr>
              <w:t>三、</w:t>
            </w:r>
            <w:r w:rsidR="0081674B" w:rsidRPr="0075189F">
              <w:rPr>
                <w:rStyle w:val="a5"/>
                <w:noProof/>
              </w:rPr>
              <w:t>HY</w:t>
            </w:r>
            <w:r w:rsidR="0081674B" w:rsidRPr="0075189F">
              <w:rPr>
                <w:rStyle w:val="a5"/>
                <w:rFonts w:hint="eastAsia"/>
                <w:noProof/>
              </w:rPr>
              <w:t>框架前台界面</w:t>
            </w:r>
            <w:r w:rsidR="0081674B">
              <w:rPr>
                <w:noProof/>
                <w:webHidden/>
              </w:rPr>
              <w:tab/>
            </w:r>
            <w:r w:rsidR="0081674B">
              <w:rPr>
                <w:noProof/>
                <w:webHidden/>
              </w:rPr>
              <w:fldChar w:fldCharType="begin"/>
            </w:r>
            <w:r w:rsidR="0081674B">
              <w:rPr>
                <w:noProof/>
                <w:webHidden/>
              </w:rPr>
              <w:instrText xml:space="preserve"> PAGEREF _Toc445825761 \h </w:instrText>
            </w:r>
            <w:r w:rsidR="0081674B">
              <w:rPr>
                <w:noProof/>
                <w:webHidden/>
              </w:rPr>
            </w:r>
            <w:r w:rsidR="0081674B">
              <w:rPr>
                <w:noProof/>
                <w:webHidden/>
              </w:rPr>
              <w:fldChar w:fldCharType="separate"/>
            </w:r>
            <w:r w:rsidR="0081674B">
              <w:rPr>
                <w:noProof/>
                <w:webHidden/>
              </w:rPr>
              <w:t>9</w:t>
            </w:r>
            <w:r w:rsidR="0081674B">
              <w:rPr>
                <w:noProof/>
                <w:webHidden/>
              </w:rPr>
              <w:fldChar w:fldCharType="end"/>
            </w:r>
          </w:hyperlink>
        </w:p>
        <w:p w14:paraId="2D4FA986" w14:textId="77777777" w:rsidR="0081674B" w:rsidRDefault="00952AAE">
          <w:pPr>
            <w:pStyle w:val="30"/>
            <w:tabs>
              <w:tab w:val="right" w:leader="dot" w:pos="8296"/>
            </w:tabs>
            <w:ind w:left="960"/>
            <w:rPr>
              <w:noProof/>
              <w:sz w:val="21"/>
            </w:rPr>
          </w:pPr>
          <w:hyperlink w:anchor="_Toc445825762" w:history="1">
            <w:r w:rsidR="0081674B" w:rsidRPr="0075189F">
              <w:rPr>
                <w:rStyle w:val="a5"/>
                <w:noProof/>
              </w:rPr>
              <w:t>1</w:t>
            </w:r>
            <w:r w:rsidR="0081674B" w:rsidRPr="0075189F">
              <w:rPr>
                <w:rStyle w:val="a5"/>
                <w:rFonts w:hint="eastAsia"/>
                <w:noProof/>
              </w:rPr>
              <w:t>、总体介绍</w:t>
            </w:r>
            <w:r w:rsidR="0081674B">
              <w:rPr>
                <w:noProof/>
                <w:webHidden/>
              </w:rPr>
              <w:tab/>
            </w:r>
            <w:r w:rsidR="0081674B">
              <w:rPr>
                <w:noProof/>
                <w:webHidden/>
              </w:rPr>
              <w:fldChar w:fldCharType="begin"/>
            </w:r>
            <w:r w:rsidR="0081674B">
              <w:rPr>
                <w:noProof/>
                <w:webHidden/>
              </w:rPr>
              <w:instrText xml:space="preserve"> PAGEREF _Toc445825762 \h </w:instrText>
            </w:r>
            <w:r w:rsidR="0081674B">
              <w:rPr>
                <w:noProof/>
                <w:webHidden/>
              </w:rPr>
            </w:r>
            <w:r w:rsidR="0081674B">
              <w:rPr>
                <w:noProof/>
                <w:webHidden/>
              </w:rPr>
              <w:fldChar w:fldCharType="separate"/>
            </w:r>
            <w:r w:rsidR="0081674B">
              <w:rPr>
                <w:noProof/>
                <w:webHidden/>
              </w:rPr>
              <w:t>9</w:t>
            </w:r>
            <w:r w:rsidR="0081674B">
              <w:rPr>
                <w:noProof/>
                <w:webHidden/>
              </w:rPr>
              <w:fldChar w:fldCharType="end"/>
            </w:r>
          </w:hyperlink>
        </w:p>
        <w:p w14:paraId="64275517" w14:textId="77777777" w:rsidR="0081674B" w:rsidRDefault="00952AAE">
          <w:pPr>
            <w:pStyle w:val="30"/>
            <w:tabs>
              <w:tab w:val="right" w:leader="dot" w:pos="8296"/>
            </w:tabs>
            <w:ind w:left="960"/>
            <w:rPr>
              <w:noProof/>
              <w:sz w:val="21"/>
            </w:rPr>
          </w:pPr>
          <w:hyperlink w:anchor="_Toc445825763" w:history="1">
            <w:r w:rsidR="0081674B" w:rsidRPr="0075189F">
              <w:rPr>
                <w:rStyle w:val="a5"/>
                <w:noProof/>
              </w:rPr>
              <w:t>2</w:t>
            </w:r>
            <w:r w:rsidR="0081674B" w:rsidRPr="0075189F">
              <w:rPr>
                <w:rStyle w:val="a5"/>
                <w:rFonts w:hint="eastAsia"/>
                <w:noProof/>
              </w:rPr>
              <w:t>、标准</w:t>
            </w:r>
            <w:r w:rsidR="0081674B" w:rsidRPr="0075189F">
              <w:rPr>
                <w:rStyle w:val="a5"/>
                <w:noProof/>
              </w:rPr>
              <w:t>jsp</w:t>
            </w:r>
            <w:r w:rsidR="0081674B" w:rsidRPr="0075189F">
              <w:rPr>
                <w:rStyle w:val="a5"/>
                <w:rFonts w:hint="eastAsia"/>
                <w:noProof/>
              </w:rPr>
              <w:t>引用</w:t>
            </w:r>
            <w:r w:rsidR="0081674B">
              <w:rPr>
                <w:noProof/>
                <w:webHidden/>
              </w:rPr>
              <w:tab/>
            </w:r>
            <w:r w:rsidR="0081674B">
              <w:rPr>
                <w:noProof/>
                <w:webHidden/>
              </w:rPr>
              <w:fldChar w:fldCharType="begin"/>
            </w:r>
            <w:r w:rsidR="0081674B">
              <w:rPr>
                <w:noProof/>
                <w:webHidden/>
              </w:rPr>
              <w:instrText xml:space="preserve"> PAGEREF _Toc445825763 \h </w:instrText>
            </w:r>
            <w:r w:rsidR="0081674B">
              <w:rPr>
                <w:noProof/>
                <w:webHidden/>
              </w:rPr>
            </w:r>
            <w:r w:rsidR="0081674B">
              <w:rPr>
                <w:noProof/>
                <w:webHidden/>
              </w:rPr>
              <w:fldChar w:fldCharType="separate"/>
            </w:r>
            <w:r w:rsidR="0081674B">
              <w:rPr>
                <w:noProof/>
                <w:webHidden/>
              </w:rPr>
              <w:t>9</w:t>
            </w:r>
            <w:r w:rsidR="0081674B">
              <w:rPr>
                <w:noProof/>
                <w:webHidden/>
              </w:rPr>
              <w:fldChar w:fldCharType="end"/>
            </w:r>
          </w:hyperlink>
        </w:p>
        <w:p w14:paraId="53F84446" w14:textId="77777777" w:rsidR="0081674B" w:rsidRDefault="00952AAE">
          <w:pPr>
            <w:pStyle w:val="30"/>
            <w:tabs>
              <w:tab w:val="right" w:leader="dot" w:pos="8296"/>
            </w:tabs>
            <w:ind w:left="960"/>
            <w:rPr>
              <w:noProof/>
              <w:sz w:val="21"/>
            </w:rPr>
          </w:pPr>
          <w:hyperlink w:anchor="_Toc445825764" w:history="1">
            <w:r w:rsidR="0081674B" w:rsidRPr="0075189F">
              <w:rPr>
                <w:rStyle w:val="a5"/>
                <w:noProof/>
              </w:rPr>
              <w:t>3</w:t>
            </w:r>
            <w:r w:rsidR="0081674B" w:rsidRPr="0075189F">
              <w:rPr>
                <w:rStyle w:val="a5"/>
                <w:rFonts w:hint="eastAsia"/>
                <w:noProof/>
              </w:rPr>
              <w:t>、关于加快前台界面渲染速度</w:t>
            </w:r>
            <w:r w:rsidR="0081674B">
              <w:rPr>
                <w:noProof/>
                <w:webHidden/>
              </w:rPr>
              <w:tab/>
            </w:r>
            <w:r w:rsidR="0081674B">
              <w:rPr>
                <w:noProof/>
                <w:webHidden/>
              </w:rPr>
              <w:fldChar w:fldCharType="begin"/>
            </w:r>
            <w:r w:rsidR="0081674B">
              <w:rPr>
                <w:noProof/>
                <w:webHidden/>
              </w:rPr>
              <w:instrText xml:space="preserve"> PAGEREF _Toc445825764 \h </w:instrText>
            </w:r>
            <w:r w:rsidR="0081674B">
              <w:rPr>
                <w:noProof/>
                <w:webHidden/>
              </w:rPr>
            </w:r>
            <w:r w:rsidR="0081674B">
              <w:rPr>
                <w:noProof/>
                <w:webHidden/>
              </w:rPr>
              <w:fldChar w:fldCharType="separate"/>
            </w:r>
            <w:r w:rsidR="0081674B">
              <w:rPr>
                <w:noProof/>
                <w:webHidden/>
              </w:rPr>
              <w:t>10</w:t>
            </w:r>
            <w:r w:rsidR="0081674B">
              <w:rPr>
                <w:noProof/>
                <w:webHidden/>
              </w:rPr>
              <w:fldChar w:fldCharType="end"/>
            </w:r>
          </w:hyperlink>
        </w:p>
        <w:p w14:paraId="76600100" w14:textId="77777777" w:rsidR="0081674B" w:rsidRDefault="00952AAE">
          <w:pPr>
            <w:pStyle w:val="20"/>
            <w:tabs>
              <w:tab w:val="right" w:leader="dot" w:pos="8296"/>
            </w:tabs>
            <w:ind w:left="480"/>
            <w:rPr>
              <w:noProof/>
              <w:sz w:val="21"/>
            </w:rPr>
          </w:pPr>
          <w:hyperlink w:anchor="_Toc445825765" w:history="1">
            <w:r w:rsidR="0081674B" w:rsidRPr="0075189F">
              <w:rPr>
                <w:rStyle w:val="a5"/>
                <w:rFonts w:hint="eastAsia"/>
                <w:noProof/>
              </w:rPr>
              <w:t>四、代码片段</w:t>
            </w:r>
            <w:r w:rsidR="0081674B">
              <w:rPr>
                <w:noProof/>
                <w:webHidden/>
              </w:rPr>
              <w:tab/>
            </w:r>
            <w:r w:rsidR="0081674B">
              <w:rPr>
                <w:noProof/>
                <w:webHidden/>
              </w:rPr>
              <w:fldChar w:fldCharType="begin"/>
            </w:r>
            <w:r w:rsidR="0081674B">
              <w:rPr>
                <w:noProof/>
                <w:webHidden/>
              </w:rPr>
              <w:instrText xml:space="preserve"> PAGEREF _Toc445825765 \h </w:instrText>
            </w:r>
            <w:r w:rsidR="0081674B">
              <w:rPr>
                <w:noProof/>
                <w:webHidden/>
              </w:rPr>
            </w:r>
            <w:r w:rsidR="0081674B">
              <w:rPr>
                <w:noProof/>
                <w:webHidden/>
              </w:rPr>
              <w:fldChar w:fldCharType="separate"/>
            </w:r>
            <w:r w:rsidR="0081674B">
              <w:rPr>
                <w:noProof/>
                <w:webHidden/>
              </w:rPr>
              <w:t>15</w:t>
            </w:r>
            <w:r w:rsidR="0081674B">
              <w:rPr>
                <w:noProof/>
                <w:webHidden/>
              </w:rPr>
              <w:fldChar w:fldCharType="end"/>
            </w:r>
          </w:hyperlink>
        </w:p>
        <w:p w14:paraId="5C135974" w14:textId="77777777" w:rsidR="0081674B" w:rsidRDefault="00952AAE">
          <w:pPr>
            <w:pStyle w:val="30"/>
            <w:tabs>
              <w:tab w:val="right" w:leader="dot" w:pos="8296"/>
            </w:tabs>
            <w:ind w:left="960"/>
            <w:rPr>
              <w:noProof/>
              <w:sz w:val="21"/>
            </w:rPr>
          </w:pPr>
          <w:hyperlink w:anchor="_Toc445825766" w:history="1">
            <w:r w:rsidR="0081674B" w:rsidRPr="0075189F">
              <w:rPr>
                <w:rStyle w:val="a5"/>
                <w:noProof/>
              </w:rPr>
              <w:t>1</w:t>
            </w:r>
            <w:r w:rsidR="0081674B" w:rsidRPr="0075189F">
              <w:rPr>
                <w:rStyle w:val="a5"/>
                <w:rFonts w:hint="eastAsia"/>
                <w:noProof/>
              </w:rPr>
              <w:t>、</w:t>
            </w:r>
            <w:r w:rsidR="0081674B" w:rsidRPr="0075189F">
              <w:rPr>
                <w:rStyle w:val="a5"/>
                <w:noProof/>
              </w:rPr>
              <w:t>BaseController.java</w:t>
            </w:r>
            <w:r w:rsidR="0081674B">
              <w:rPr>
                <w:noProof/>
                <w:webHidden/>
              </w:rPr>
              <w:tab/>
            </w:r>
            <w:r w:rsidR="0081674B">
              <w:rPr>
                <w:noProof/>
                <w:webHidden/>
              </w:rPr>
              <w:fldChar w:fldCharType="begin"/>
            </w:r>
            <w:r w:rsidR="0081674B">
              <w:rPr>
                <w:noProof/>
                <w:webHidden/>
              </w:rPr>
              <w:instrText xml:space="preserve"> PAGEREF _Toc445825766 \h </w:instrText>
            </w:r>
            <w:r w:rsidR="0081674B">
              <w:rPr>
                <w:noProof/>
                <w:webHidden/>
              </w:rPr>
            </w:r>
            <w:r w:rsidR="0081674B">
              <w:rPr>
                <w:noProof/>
                <w:webHidden/>
              </w:rPr>
              <w:fldChar w:fldCharType="separate"/>
            </w:r>
            <w:r w:rsidR="0081674B">
              <w:rPr>
                <w:noProof/>
                <w:webHidden/>
              </w:rPr>
              <w:t>15</w:t>
            </w:r>
            <w:r w:rsidR="0081674B">
              <w:rPr>
                <w:noProof/>
                <w:webHidden/>
              </w:rPr>
              <w:fldChar w:fldCharType="end"/>
            </w:r>
          </w:hyperlink>
        </w:p>
        <w:p w14:paraId="6D5BAC1A" w14:textId="77777777" w:rsidR="0081674B" w:rsidRDefault="00952AAE">
          <w:pPr>
            <w:pStyle w:val="30"/>
            <w:tabs>
              <w:tab w:val="right" w:leader="dot" w:pos="8296"/>
            </w:tabs>
            <w:ind w:left="960"/>
            <w:rPr>
              <w:noProof/>
              <w:sz w:val="21"/>
            </w:rPr>
          </w:pPr>
          <w:hyperlink w:anchor="_Toc445825767" w:history="1">
            <w:r w:rsidR="0081674B" w:rsidRPr="0075189F">
              <w:rPr>
                <w:rStyle w:val="a5"/>
                <w:noProof/>
              </w:rPr>
              <w:t>2</w:t>
            </w:r>
            <w:r w:rsidR="0081674B" w:rsidRPr="0075189F">
              <w:rPr>
                <w:rStyle w:val="a5"/>
                <w:rFonts w:hint="eastAsia"/>
                <w:noProof/>
              </w:rPr>
              <w:t>、</w:t>
            </w:r>
            <w:r w:rsidR="0081674B" w:rsidRPr="0075189F">
              <w:rPr>
                <w:rStyle w:val="a5"/>
                <w:noProof/>
              </w:rPr>
              <w:t>SpringMVC</w:t>
            </w:r>
            <w:r w:rsidR="0081674B" w:rsidRPr="0075189F">
              <w:rPr>
                <w:rStyle w:val="a5"/>
                <w:rFonts w:hint="eastAsia"/>
                <w:noProof/>
              </w:rPr>
              <w:t>当中文件上传</w:t>
            </w:r>
            <w:r w:rsidR="0081674B">
              <w:rPr>
                <w:noProof/>
                <w:webHidden/>
              </w:rPr>
              <w:tab/>
            </w:r>
            <w:r w:rsidR="0081674B">
              <w:rPr>
                <w:noProof/>
                <w:webHidden/>
              </w:rPr>
              <w:fldChar w:fldCharType="begin"/>
            </w:r>
            <w:r w:rsidR="0081674B">
              <w:rPr>
                <w:noProof/>
                <w:webHidden/>
              </w:rPr>
              <w:instrText xml:space="preserve"> PAGEREF _Toc445825767 \h </w:instrText>
            </w:r>
            <w:r w:rsidR="0081674B">
              <w:rPr>
                <w:noProof/>
                <w:webHidden/>
              </w:rPr>
            </w:r>
            <w:r w:rsidR="0081674B">
              <w:rPr>
                <w:noProof/>
                <w:webHidden/>
              </w:rPr>
              <w:fldChar w:fldCharType="separate"/>
            </w:r>
            <w:r w:rsidR="0081674B">
              <w:rPr>
                <w:noProof/>
                <w:webHidden/>
              </w:rPr>
              <w:t>16</w:t>
            </w:r>
            <w:r w:rsidR="0081674B">
              <w:rPr>
                <w:noProof/>
                <w:webHidden/>
              </w:rPr>
              <w:fldChar w:fldCharType="end"/>
            </w:r>
          </w:hyperlink>
        </w:p>
        <w:p w14:paraId="70E65009" w14:textId="77777777" w:rsidR="0081674B" w:rsidRDefault="00952AAE">
          <w:pPr>
            <w:pStyle w:val="30"/>
            <w:tabs>
              <w:tab w:val="right" w:leader="dot" w:pos="8296"/>
            </w:tabs>
            <w:ind w:left="960"/>
            <w:rPr>
              <w:noProof/>
              <w:sz w:val="21"/>
            </w:rPr>
          </w:pPr>
          <w:hyperlink w:anchor="_Toc445825768" w:history="1">
            <w:r w:rsidR="0081674B" w:rsidRPr="0075189F">
              <w:rPr>
                <w:rStyle w:val="a5"/>
                <w:noProof/>
              </w:rPr>
              <w:t>3</w:t>
            </w:r>
            <w:r w:rsidR="0081674B" w:rsidRPr="0075189F">
              <w:rPr>
                <w:rStyle w:val="a5"/>
                <w:rFonts w:hint="eastAsia"/>
                <w:noProof/>
              </w:rPr>
              <w:t>、</w:t>
            </w:r>
            <w:r w:rsidR="0081674B" w:rsidRPr="0075189F">
              <w:rPr>
                <w:rStyle w:val="a5"/>
                <w:noProof/>
              </w:rPr>
              <w:t>Shiro</w:t>
            </w:r>
            <w:r w:rsidR="0081674B" w:rsidRPr="0075189F">
              <w:rPr>
                <w:rStyle w:val="a5"/>
                <w:rFonts w:hint="eastAsia"/>
                <w:noProof/>
              </w:rPr>
              <w:t>管理的</w:t>
            </w:r>
            <w:r w:rsidR="0081674B" w:rsidRPr="0075189F">
              <w:rPr>
                <w:rStyle w:val="a5"/>
                <w:noProof/>
              </w:rPr>
              <w:t>session</w:t>
            </w:r>
            <w:r w:rsidR="0081674B">
              <w:rPr>
                <w:noProof/>
                <w:webHidden/>
              </w:rPr>
              <w:tab/>
            </w:r>
            <w:r w:rsidR="0081674B">
              <w:rPr>
                <w:noProof/>
                <w:webHidden/>
              </w:rPr>
              <w:fldChar w:fldCharType="begin"/>
            </w:r>
            <w:r w:rsidR="0081674B">
              <w:rPr>
                <w:noProof/>
                <w:webHidden/>
              </w:rPr>
              <w:instrText xml:space="preserve"> PAGEREF _Toc445825768 \h </w:instrText>
            </w:r>
            <w:r w:rsidR="0081674B">
              <w:rPr>
                <w:noProof/>
                <w:webHidden/>
              </w:rPr>
            </w:r>
            <w:r w:rsidR="0081674B">
              <w:rPr>
                <w:noProof/>
                <w:webHidden/>
              </w:rPr>
              <w:fldChar w:fldCharType="separate"/>
            </w:r>
            <w:r w:rsidR="0081674B">
              <w:rPr>
                <w:noProof/>
                <w:webHidden/>
              </w:rPr>
              <w:t>17</w:t>
            </w:r>
            <w:r w:rsidR="0081674B">
              <w:rPr>
                <w:noProof/>
                <w:webHidden/>
              </w:rPr>
              <w:fldChar w:fldCharType="end"/>
            </w:r>
          </w:hyperlink>
        </w:p>
        <w:p w14:paraId="4E996D5E" w14:textId="77777777" w:rsidR="0081674B" w:rsidRDefault="00952AAE">
          <w:pPr>
            <w:pStyle w:val="30"/>
            <w:tabs>
              <w:tab w:val="right" w:leader="dot" w:pos="8296"/>
            </w:tabs>
            <w:ind w:left="960"/>
            <w:rPr>
              <w:noProof/>
              <w:sz w:val="21"/>
            </w:rPr>
          </w:pPr>
          <w:hyperlink w:anchor="_Toc445825769" w:history="1">
            <w:r w:rsidR="0081674B" w:rsidRPr="0075189F">
              <w:rPr>
                <w:rStyle w:val="a5"/>
                <w:noProof/>
              </w:rPr>
              <w:t>4</w:t>
            </w:r>
            <w:r w:rsidR="0081674B" w:rsidRPr="0075189F">
              <w:rPr>
                <w:rStyle w:val="a5"/>
                <w:rFonts w:hint="eastAsia"/>
                <w:noProof/>
              </w:rPr>
              <w:t>、</w:t>
            </w:r>
            <w:r w:rsidR="0081674B" w:rsidRPr="0075189F">
              <w:rPr>
                <w:rStyle w:val="a5"/>
                <w:noProof/>
              </w:rPr>
              <w:t>SpringMVC websocket</w:t>
            </w:r>
            <w:r w:rsidR="0081674B" w:rsidRPr="0075189F">
              <w:rPr>
                <w:rStyle w:val="a5"/>
                <w:rFonts w:hint="eastAsia"/>
                <w:noProof/>
              </w:rPr>
              <w:t>配置</w:t>
            </w:r>
            <w:r w:rsidR="0081674B">
              <w:rPr>
                <w:noProof/>
                <w:webHidden/>
              </w:rPr>
              <w:tab/>
            </w:r>
            <w:r w:rsidR="0081674B">
              <w:rPr>
                <w:noProof/>
                <w:webHidden/>
              </w:rPr>
              <w:fldChar w:fldCharType="begin"/>
            </w:r>
            <w:r w:rsidR="0081674B">
              <w:rPr>
                <w:noProof/>
                <w:webHidden/>
              </w:rPr>
              <w:instrText xml:space="preserve"> PAGEREF _Toc445825769 \h </w:instrText>
            </w:r>
            <w:r w:rsidR="0081674B">
              <w:rPr>
                <w:noProof/>
                <w:webHidden/>
              </w:rPr>
            </w:r>
            <w:r w:rsidR="0081674B">
              <w:rPr>
                <w:noProof/>
                <w:webHidden/>
              </w:rPr>
              <w:fldChar w:fldCharType="separate"/>
            </w:r>
            <w:r w:rsidR="0081674B">
              <w:rPr>
                <w:noProof/>
                <w:webHidden/>
              </w:rPr>
              <w:t>17</w:t>
            </w:r>
            <w:r w:rsidR="0081674B">
              <w:rPr>
                <w:noProof/>
                <w:webHidden/>
              </w:rPr>
              <w:fldChar w:fldCharType="end"/>
            </w:r>
          </w:hyperlink>
        </w:p>
        <w:p w14:paraId="6F0591FA" w14:textId="77777777" w:rsidR="0012602C" w:rsidRDefault="0012602C">
          <w:r>
            <w:rPr>
              <w:b/>
              <w:bCs/>
              <w:lang w:val="zh-CN"/>
            </w:rPr>
            <w:fldChar w:fldCharType="end"/>
          </w:r>
        </w:p>
      </w:sdtContent>
    </w:sdt>
    <w:p w14:paraId="43BE1410" w14:textId="77777777" w:rsidR="00853AE8" w:rsidRPr="00054C5F" w:rsidRDefault="00853AE8" w:rsidP="00E06F7A">
      <w:pPr>
        <w:tabs>
          <w:tab w:val="center" w:pos="4153"/>
        </w:tabs>
        <w:jc w:val="left"/>
      </w:pPr>
    </w:p>
    <w:p w14:paraId="6E14878C" w14:textId="77777777" w:rsidR="00227C33" w:rsidRDefault="00D2667F" w:rsidP="0041774D">
      <w:pPr>
        <w:pStyle w:val="2"/>
        <w:numPr>
          <w:ilvl w:val="0"/>
          <w:numId w:val="8"/>
        </w:numPr>
      </w:pPr>
      <w:bookmarkStart w:id="1" w:name="_Toc445825753"/>
      <w:r>
        <w:rPr>
          <w:rFonts w:hint="eastAsia"/>
        </w:rPr>
        <w:t>框架的由来</w:t>
      </w:r>
      <w:bookmarkEnd w:id="1"/>
    </w:p>
    <w:p w14:paraId="24A0E89E" w14:textId="77777777" w:rsidR="00154FBB" w:rsidRDefault="002E5940" w:rsidP="00154FBB">
      <w:pPr>
        <w:snapToGrid w:val="0"/>
        <w:spacing w:line="360" w:lineRule="auto"/>
        <w:ind w:firstLine="420"/>
        <w:rPr>
          <w:rFonts w:ascii="宋体" w:eastAsia="宋体" w:cs="宋体"/>
          <w:kern w:val="0"/>
          <w:szCs w:val="24"/>
          <w:lang w:val="zh-CN"/>
        </w:rPr>
      </w:pPr>
      <w:r>
        <w:rPr>
          <w:rFonts w:hint="eastAsia"/>
        </w:rPr>
        <w:t>在现今的互联网项目中，越来越多的企业和个人</w:t>
      </w:r>
      <w:r w:rsidR="00455893">
        <w:rPr>
          <w:rFonts w:hint="eastAsia"/>
        </w:rPr>
        <w:t>采用</w:t>
      </w:r>
      <w:proofErr w:type="spellStart"/>
      <w:r w:rsidR="00455893">
        <w:rPr>
          <w:rFonts w:hint="eastAsia"/>
        </w:rPr>
        <w:t>SpringMVC</w:t>
      </w:r>
      <w:proofErr w:type="spellEnd"/>
      <w:r w:rsidR="00645EC2">
        <w:rPr>
          <w:rFonts w:hint="eastAsia"/>
        </w:rPr>
        <w:t>作为自己的</w:t>
      </w:r>
      <w:r w:rsidR="00645EC2">
        <w:rPr>
          <w:rFonts w:hint="eastAsia"/>
        </w:rPr>
        <w:t>MVC</w:t>
      </w:r>
      <w:r w:rsidR="00645EC2">
        <w:rPr>
          <w:rFonts w:hint="eastAsia"/>
        </w:rPr>
        <w:t>框架。</w:t>
      </w:r>
      <w:r w:rsidR="00B80117">
        <w:rPr>
          <w:rFonts w:hint="eastAsia"/>
        </w:rPr>
        <w:t>这是因为</w:t>
      </w:r>
      <w:r w:rsidR="00B80117">
        <w:rPr>
          <w:rFonts w:hint="eastAsia"/>
        </w:rPr>
        <w:t>Spring</w:t>
      </w:r>
      <w:r w:rsidR="00B80117">
        <w:rPr>
          <w:rFonts w:hint="eastAsia"/>
        </w:rPr>
        <w:t>的影响力和魅力</w:t>
      </w:r>
      <w:r w:rsidR="004247C2">
        <w:rPr>
          <w:rFonts w:hint="eastAsia"/>
        </w:rPr>
        <w:t>，也是因为</w:t>
      </w:r>
      <w:proofErr w:type="spellStart"/>
      <w:r w:rsidR="00DD3437">
        <w:rPr>
          <w:rFonts w:hint="eastAsia"/>
        </w:rPr>
        <w:t>SpringMVC</w:t>
      </w:r>
      <w:proofErr w:type="spellEnd"/>
      <w:r w:rsidR="00DD3437">
        <w:rPr>
          <w:rFonts w:hint="eastAsia"/>
        </w:rPr>
        <w:t>对于</w:t>
      </w:r>
      <w:r w:rsidR="00DD3437">
        <w:rPr>
          <w:rFonts w:ascii="宋体" w:eastAsia="宋体" w:cs="宋体" w:hint="eastAsia"/>
          <w:color w:val="0000CC"/>
          <w:kern w:val="0"/>
          <w:szCs w:val="24"/>
          <w:lang w:val="zh-CN"/>
        </w:rPr>
        <w:t>原生的</w:t>
      </w:r>
      <w:r w:rsidR="00DD3437">
        <w:rPr>
          <w:rFonts w:ascii="宋体" w:eastAsia="宋体" w:cs="宋体"/>
          <w:color w:val="0000CC"/>
          <w:kern w:val="0"/>
          <w:szCs w:val="24"/>
          <w:lang w:val="zh-CN"/>
        </w:rPr>
        <w:t>restful</w:t>
      </w:r>
      <w:r w:rsidR="00DD3437">
        <w:rPr>
          <w:rFonts w:ascii="宋体" w:eastAsia="宋体" w:cs="宋体" w:hint="eastAsia"/>
          <w:color w:val="0000CC"/>
          <w:kern w:val="0"/>
          <w:szCs w:val="24"/>
          <w:lang w:val="zh-CN"/>
        </w:rPr>
        <w:t>风格支持</w:t>
      </w:r>
      <w:r w:rsidR="000350E0">
        <w:rPr>
          <w:rFonts w:ascii="宋体" w:eastAsia="宋体" w:cs="宋体" w:hint="eastAsia"/>
          <w:color w:val="0000CC"/>
          <w:kern w:val="0"/>
          <w:szCs w:val="24"/>
          <w:lang w:val="zh-CN"/>
        </w:rPr>
        <w:t>，</w:t>
      </w:r>
      <w:r w:rsidR="000350E0" w:rsidRPr="000350E0">
        <w:rPr>
          <w:rFonts w:ascii="宋体" w:eastAsia="宋体" w:cs="宋体" w:hint="eastAsia"/>
          <w:kern w:val="0"/>
          <w:szCs w:val="24"/>
          <w:lang w:val="zh-CN"/>
        </w:rPr>
        <w:t>在</w:t>
      </w:r>
      <w:r w:rsidR="000350E0">
        <w:rPr>
          <w:rFonts w:ascii="宋体" w:eastAsia="宋体" w:cs="宋体" w:hint="eastAsia"/>
          <w:kern w:val="0"/>
          <w:szCs w:val="24"/>
          <w:lang w:val="zh-CN"/>
        </w:rPr>
        <w:t>这一点上，真的是让许多程序员们无法自拔</w:t>
      </w:r>
      <w:r w:rsidR="00154FBB">
        <w:rPr>
          <w:rFonts w:ascii="宋体" w:eastAsia="宋体" w:cs="宋体" w:hint="eastAsia"/>
          <w:kern w:val="0"/>
          <w:szCs w:val="24"/>
          <w:lang w:val="zh-CN"/>
        </w:rPr>
        <w:t>。</w:t>
      </w:r>
    </w:p>
    <w:p w14:paraId="4C08B875" w14:textId="269EAB88" w:rsidR="00154FBB" w:rsidRPr="00757346" w:rsidRDefault="007063D5" w:rsidP="00154FBB">
      <w:pPr>
        <w:snapToGrid w:val="0"/>
        <w:spacing w:line="360" w:lineRule="auto"/>
        <w:ind w:firstLine="420"/>
        <w:rPr>
          <w:rFonts w:ascii="宋体" w:eastAsia="宋体" w:cs="宋体"/>
          <w:kern w:val="0"/>
          <w:szCs w:val="24"/>
        </w:rPr>
      </w:pPr>
      <w:ins w:id="2" w:author="Microsoft Office User" w:date="2016-03-17T09:18:00Z">
        <w:r>
          <w:rPr>
            <w:rFonts w:ascii="宋体" w:eastAsia="宋体" w:cs="宋体"/>
            <w:kern w:val="0"/>
            <w:szCs w:val="24"/>
            <w:lang w:val="zh-CN"/>
          </w:rPr>
          <w:t>我们为</w:t>
        </w:r>
        <w:r>
          <w:rPr>
            <w:rFonts w:ascii="宋体" w:eastAsia="宋体" w:cs="宋体" w:hint="eastAsia"/>
            <w:kern w:val="0"/>
            <w:szCs w:val="24"/>
            <w:lang w:val="zh-CN"/>
          </w:rPr>
          <w:t>什么</w:t>
        </w:r>
        <w:r>
          <w:rPr>
            <w:rFonts w:ascii="宋体" w:eastAsia="宋体" w:cs="宋体"/>
            <w:kern w:val="0"/>
            <w:szCs w:val="24"/>
            <w:lang w:val="zh-CN"/>
          </w:rPr>
          <w:t>要做这个新的框架？</w:t>
        </w:r>
      </w:ins>
      <w:del w:id="3" w:author="Microsoft Office User" w:date="2016-03-17T09:18:00Z">
        <w:r w:rsidR="001F6D61" w:rsidDel="007063D5">
          <w:rPr>
            <w:rFonts w:ascii="宋体" w:eastAsia="宋体" w:cs="宋体"/>
            <w:kern w:val="0"/>
            <w:szCs w:val="24"/>
            <w:lang w:val="zh-CN"/>
          </w:rPr>
          <w:delText>此框架与TA框架的对比</w:delText>
        </w:r>
        <w:r w:rsidR="00AE0AA5" w:rsidDel="007063D5">
          <w:rPr>
            <w:rFonts w:ascii="宋体" w:eastAsia="宋体" w:cs="宋体" w:hint="eastAsia"/>
            <w:kern w:val="0"/>
            <w:szCs w:val="24"/>
            <w:lang w:val="zh-CN"/>
          </w:rPr>
          <w:delText>。</w:delText>
        </w:r>
      </w:del>
    </w:p>
    <w:p w14:paraId="05995027" w14:textId="3D4BB906" w:rsidR="00AE0AA5" w:rsidRDefault="00AE0AA5" w:rsidP="00766D05">
      <w:pPr>
        <w:snapToGrid w:val="0"/>
        <w:spacing w:line="360" w:lineRule="auto"/>
        <w:ind w:firstLine="420"/>
        <w:rPr>
          <w:rFonts w:ascii="宋体" w:eastAsia="宋体" w:cs="宋体"/>
          <w:kern w:val="0"/>
          <w:szCs w:val="24"/>
          <w:lang w:val="zh-CN"/>
        </w:rPr>
      </w:pPr>
      <w:r>
        <w:rPr>
          <w:rFonts w:ascii="宋体" w:eastAsia="宋体" w:cs="宋体"/>
          <w:kern w:val="0"/>
          <w:szCs w:val="24"/>
          <w:lang w:val="zh-CN"/>
        </w:rPr>
        <w:t>首先</w:t>
      </w:r>
      <w:r>
        <w:rPr>
          <w:rFonts w:ascii="宋体" w:eastAsia="宋体" w:cs="宋体" w:hint="eastAsia"/>
          <w:kern w:val="0"/>
          <w:szCs w:val="24"/>
          <w:lang w:val="zh-CN"/>
        </w:rPr>
        <w:t>，</w:t>
      </w:r>
      <w:r>
        <w:rPr>
          <w:rFonts w:ascii="宋体" w:eastAsia="宋体" w:cs="宋体"/>
          <w:kern w:val="0"/>
          <w:szCs w:val="24"/>
          <w:lang w:val="zh-CN"/>
        </w:rPr>
        <w:t>我们从框架结构上</w:t>
      </w:r>
      <w:r w:rsidR="00766D05">
        <w:rPr>
          <w:rFonts w:ascii="宋体" w:eastAsia="宋体" w:cs="宋体" w:hint="eastAsia"/>
          <w:kern w:val="0"/>
          <w:szCs w:val="24"/>
          <w:lang w:val="zh-CN"/>
        </w:rPr>
        <w:t>，TA框架采用struts</w:t>
      </w:r>
      <w:r w:rsidR="00766D05">
        <w:rPr>
          <w:rFonts w:ascii="宋体" w:eastAsia="宋体" w:cs="宋体"/>
          <w:kern w:val="0"/>
          <w:szCs w:val="24"/>
          <w:lang w:val="zh-CN"/>
        </w:rPr>
        <w:t>2作为MVC当中的</w:t>
      </w:r>
      <w:r w:rsidR="00766D05">
        <w:rPr>
          <w:rFonts w:ascii="宋体" w:eastAsia="宋体" w:cs="宋体" w:hint="eastAsia"/>
          <w:kern w:val="0"/>
          <w:szCs w:val="24"/>
          <w:lang w:val="zh-CN"/>
        </w:rPr>
        <w:t>‘C’，同时集成</w:t>
      </w:r>
      <w:proofErr w:type="gramStart"/>
      <w:r w:rsidR="00766D05">
        <w:rPr>
          <w:rFonts w:ascii="宋体" w:eastAsia="宋体" w:cs="宋体" w:hint="eastAsia"/>
          <w:kern w:val="0"/>
          <w:szCs w:val="24"/>
          <w:lang w:val="zh-CN"/>
        </w:rPr>
        <w:t>了润乾报表</w:t>
      </w:r>
      <w:proofErr w:type="gramEnd"/>
      <w:ins w:id="4" w:author="Microsoft Office User" w:date="2016-03-17T09:19:00Z">
        <w:r w:rsidR="007063D5">
          <w:rPr>
            <w:rFonts w:ascii="宋体" w:eastAsia="宋体" w:cs="宋体"/>
            <w:kern w:val="0"/>
            <w:szCs w:val="24"/>
            <w:lang w:val="zh-CN"/>
          </w:rPr>
          <w:t>（在</w:t>
        </w:r>
      </w:ins>
      <w:ins w:id="5" w:author="Microsoft Office User" w:date="2016-03-17T09:22:00Z">
        <w:r w:rsidR="007465AB">
          <w:rPr>
            <w:rFonts w:ascii="宋体" w:eastAsia="宋体" w:cs="宋体"/>
            <w:kern w:val="0"/>
            <w:szCs w:val="24"/>
            <w:lang w:val="zh-CN"/>
          </w:rPr>
          <w:t>T</w:t>
        </w:r>
        <w:r w:rsidR="007465AB">
          <w:rPr>
            <w:rFonts w:ascii="宋体" w:eastAsia="宋体" w:cs="宋体" w:hint="eastAsia"/>
            <w:kern w:val="0"/>
            <w:szCs w:val="24"/>
            <w:lang w:val="zh-CN"/>
          </w:rPr>
          <w:t>a</w:t>
        </w:r>
        <w:r w:rsidR="007465AB">
          <w:rPr>
            <w:rFonts w:ascii="宋体" w:eastAsia="宋体" w:cs="宋体"/>
            <w:kern w:val="0"/>
            <w:szCs w:val="24"/>
            <w:lang w:val="zh-CN"/>
          </w:rPr>
          <w:t>3+</w:t>
        </w:r>
      </w:ins>
      <w:ins w:id="6" w:author="Microsoft Office User" w:date="2016-03-17T09:19:00Z">
        <w:r w:rsidR="007063D5">
          <w:rPr>
            <w:rFonts w:ascii="宋体" w:eastAsia="宋体" w:cs="宋体" w:hint="eastAsia"/>
            <w:kern w:val="0"/>
            <w:szCs w:val="24"/>
            <w:lang w:val="zh-CN"/>
          </w:rPr>
          <w:t>后</w:t>
        </w:r>
        <w:r w:rsidR="007063D5">
          <w:rPr>
            <w:rFonts w:ascii="宋体" w:eastAsia="宋体" w:cs="宋体"/>
            <w:kern w:val="0"/>
            <w:szCs w:val="24"/>
            <w:lang w:val="zh-CN"/>
          </w:rPr>
          <w:t>续的版本</w:t>
        </w:r>
        <w:r w:rsidR="007063D5">
          <w:rPr>
            <w:rFonts w:ascii="宋体" w:eastAsia="宋体" w:cs="宋体" w:hint="eastAsia"/>
            <w:kern w:val="0"/>
            <w:szCs w:val="24"/>
            <w:lang w:val="zh-CN"/>
          </w:rPr>
          <w:t>已经</w:t>
        </w:r>
        <w:r w:rsidR="007063D5">
          <w:rPr>
            <w:rFonts w:ascii="宋体" w:eastAsia="宋体" w:cs="宋体"/>
            <w:kern w:val="0"/>
            <w:szCs w:val="24"/>
            <w:lang w:val="zh-CN"/>
          </w:rPr>
          <w:t>可以选择来配置是否使用润乾）</w:t>
        </w:r>
      </w:ins>
      <w:r w:rsidR="00766D05">
        <w:rPr>
          <w:rFonts w:ascii="宋体" w:eastAsia="宋体" w:cs="宋体" w:hint="eastAsia"/>
          <w:kern w:val="0"/>
          <w:szCs w:val="24"/>
          <w:lang w:val="zh-CN"/>
        </w:rPr>
        <w:t>，在互联网项目中这几乎是不可见的，去掉这两部分使得框架瘦身不少。</w:t>
      </w:r>
      <w:r w:rsidR="009D225F">
        <w:rPr>
          <w:rFonts w:ascii="宋体" w:eastAsia="宋体" w:cs="宋体" w:hint="eastAsia"/>
          <w:kern w:val="0"/>
          <w:szCs w:val="24"/>
          <w:lang w:val="zh-CN"/>
        </w:rPr>
        <w:t>Ibatis相对于Mybatis来说也是如此，Mybatis是Ibatis的升级，无论从性能上，代码便利度上还是适用性上都要优于Ibatis。</w:t>
      </w:r>
    </w:p>
    <w:p w14:paraId="65A48E01" w14:textId="77777777" w:rsidR="00AC0E13" w:rsidRDefault="009D225F" w:rsidP="00AC0E13">
      <w:pPr>
        <w:snapToGrid w:val="0"/>
        <w:spacing w:line="360" w:lineRule="auto"/>
        <w:ind w:firstLine="420"/>
        <w:rPr>
          <w:rFonts w:ascii="宋体" w:eastAsia="宋体" w:cs="宋体"/>
          <w:kern w:val="0"/>
          <w:szCs w:val="24"/>
          <w:lang w:val="zh-CN"/>
        </w:rPr>
      </w:pPr>
      <w:r>
        <w:rPr>
          <w:rFonts w:ascii="宋体" w:eastAsia="宋体" w:cs="宋体"/>
          <w:kern w:val="0"/>
          <w:szCs w:val="24"/>
          <w:lang w:val="zh-CN"/>
        </w:rPr>
        <w:t>第二点</w:t>
      </w:r>
      <w:r>
        <w:rPr>
          <w:rFonts w:ascii="宋体" w:eastAsia="宋体" w:cs="宋体" w:hint="eastAsia"/>
          <w:kern w:val="0"/>
          <w:szCs w:val="24"/>
          <w:lang w:val="zh-CN"/>
        </w:rPr>
        <w:t>，</w:t>
      </w:r>
      <w:r w:rsidR="00852D17">
        <w:rPr>
          <w:rFonts w:ascii="宋体" w:eastAsia="宋体" w:cs="宋体" w:hint="eastAsia"/>
          <w:kern w:val="0"/>
          <w:szCs w:val="24"/>
          <w:lang w:val="zh-CN"/>
        </w:rPr>
        <w:t>相对于传统的组织结构，用户，角色，权限</w:t>
      </w:r>
      <w:r w:rsidR="00B0464D">
        <w:rPr>
          <w:rFonts w:ascii="宋体" w:eastAsia="宋体" w:cs="宋体" w:hint="eastAsia"/>
          <w:kern w:val="0"/>
          <w:szCs w:val="24"/>
          <w:lang w:val="zh-CN"/>
        </w:rPr>
        <w:t>。在现在互联网项目中，并没有TA框架所实现的那么复杂。</w:t>
      </w:r>
      <w:r w:rsidR="002B2762">
        <w:rPr>
          <w:rFonts w:ascii="宋体" w:eastAsia="宋体" w:cs="宋体" w:hint="eastAsia"/>
          <w:kern w:val="0"/>
          <w:szCs w:val="24"/>
          <w:lang w:val="zh-CN"/>
        </w:rPr>
        <w:t>一个简单的互联网后台应用很可能是没有组织架构乃至于分中心这些概念的。</w:t>
      </w:r>
      <w:r w:rsidR="00AC0E13">
        <w:rPr>
          <w:rFonts w:ascii="宋体" w:eastAsia="宋体" w:cs="宋体"/>
          <w:kern w:val="0"/>
          <w:szCs w:val="24"/>
          <w:lang w:val="zh-CN"/>
        </w:rPr>
        <w:t>在此框架中</w:t>
      </w:r>
      <w:r w:rsidR="00AC0E13">
        <w:rPr>
          <w:rFonts w:ascii="宋体" w:eastAsia="宋体" w:cs="宋体" w:hint="eastAsia"/>
          <w:kern w:val="0"/>
          <w:szCs w:val="24"/>
          <w:lang w:val="zh-CN"/>
        </w:rPr>
        <w:t>，</w:t>
      </w:r>
      <w:r w:rsidR="00AC0E13">
        <w:rPr>
          <w:rFonts w:ascii="宋体" w:eastAsia="宋体" w:cs="宋体"/>
          <w:kern w:val="0"/>
          <w:szCs w:val="24"/>
          <w:lang w:val="zh-CN"/>
        </w:rPr>
        <w:t>并没有否认这些概念</w:t>
      </w:r>
      <w:r w:rsidR="00AC0E13">
        <w:rPr>
          <w:rFonts w:ascii="宋体" w:eastAsia="宋体" w:cs="宋体" w:hint="eastAsia"/>
          <w:kern w:val="0"/>
          <w:szCs w:val="24"/>
          <w:lang w:val="zh-CN"/>
        </w:rPr>
        <w:t>，</w:t>
      </w:r>
      <w:r w:rsidR="00AC0E13">
        <w:rPr>
          <w:rFonts w:ascii="宋体" w:eastAsia="宋体" w:cs="宋体"/>
          <w:kern w:val="0"/>
          <w:szCs w:val="24"/>
          <w:lang w:val="zh-CN"/>
        </w:rPr>
        <w:t>但是也并没有实现</w:t>
      </w:r>
      <w:r w:rsidR="00AC0E13">
        <w:rPr>
          <w:rFonts w:ascii="宋体" w:eastAsia="宋体" w:cs="宋体" w:hint="eastAsia"/>
          <w:kern w:val="0"/>
          <w:szCs w:val="24"/>
          <w:lang w:val="zh-CN"/>
        </w:rPr>
        <w:t>，</w:t>
      </w:r>
      <w:r w:rsidR="00AC0E13">
        <w:rPr>
          <w:rFonts w:ascii="宋体" w:eastAsia="宋体" w:cs="宋体"/>
          <w:kern w:val="0"/>
          <w:szCs w:val="24"/>
          <w:lang w:val="zh-CN"/>
        </w:rPr>
        <w:t>等待开发者根据具体项目需求去关联实现</w:t>
      </w:r>
      <w:r w:rsidR="00AC0E13">
        <w:rPr>
          <w:rFonts w:ascii="宋体" w:eastAsia="宋体" w:cs="宋体" w:hint="eastAsia"/>
          <w:kern w:val="0"/>
          <w:szCs w:val="24"/>
          <w:lang w:val="zh-CN"/>
        </w:rPr>
        <w:t>。</w:t>
      </w:r>
    </w:p>
    <w:p w14:paraId="74E8B226" w14:textId="77777777" w:rsidR="0089279C" w:rsidRDefault="006E5BD9" w:rsidP="00AC0E13">
      <w:pPr>
        <w:snapToGrid w:val="0"/>
        <w:spacing w:line="360" w:lineRule="auto"/>
        <w:ind w:firstLine="420"/>
        <w:rPr>
          <w:rFonts w:ascii="宋体" w:eastAsia="宋体" w:cs="宋体"/>
          <w:kern w:val="0"/>
          <w:szCs w:val="24"/>
          <w:lang w:val="zh-CN"/>
        </w:rPr>
      </w:pPr>
      <w:r>
        <w:rPr>
          <w:rFonts w:ascii="宋体" w:eastAsia="宋体" w:cs="宋体" w:hint="eastAsia"/>
          <w:kern w:val="0"/>
          <w:szCs w:val="24"/>
          <w:lang w:val="zh-CN"/>
        </w:rPr>
        <w:t>举个例子，</w:t>
      </w:r>
      <w:r w:rsidR="0093391E">
        <w:rPr>
          <w:rFonts w:ascii="宋体" w:eastAsia="宋体" w:cs="宋体" w:hint="eastAsia"/>
          <w:kern w:val="0"/>
          <w:szCs w:val="24"/>
          <w:lang w:val="zh-CN"/>
        </w:rPr>
        <w:t>在TA框架中（MYSQL）版本，</w:t>
      </w:r>
      <w:r w:rsidR="00B40FE1">
        <w:rPr>
          <w:rFonts w:ascii="宋体" w:eastAsia="宋体" w:cs="宋体" w:hint="eastAsia"/>
          <w:kern w:val="0"/>
          <w:szCs w:val="24"/>
          <w:lang w:val="zh-CN"/>
        </w:rPr>
        <w:t>菜单，角色，人员，部分均</w:t>
      </w:r>
      <w:proofErr w:type="gramStart"/>
      <w:r w:rsidR="00B40FE1">
        <w:rPr>
          <w:rFonts w:ascii="宋体" w:eastAsia="宋体" w:cs="宋体" w:hint="eastAsia"/>
          <w:kern w:val="0"/>
          <w:szCs w:val="24"/>
          <w:lang w:val="zh-CN"/>
        </w:rPr>
        <w:t>是外键关联</w:t>
      </w:r>
      <w:proofErr w:type="gramEnd"/>
      <w:r w:rsidR="00B40FE1">
        <w:rPr>
          <w:rFonts w:ascii="宋体" w:eastAsia="宋体" w:cs="宋体" w:hint="eastAsia"/>
          <w:kern w:val="0"/>
          <w:szCs w:val="24"/>
          <w:lang w:val="zh-CN"/>
        </w:rPr>
        <w:t>的存在，这使得如果不是特别熟悉TA的人来说，</w:t>
      </w:r>
      <w:r w:rsidR="008D3066">
        <w:rPr>
          <w:rFonts w:ascii="宋体" w:eastAsia="宋体" w:cs="宋体" w:hint="eastAsia"/>
          <w:kern w:val="0"/>
          <w:szCs w:val="24"/>
          <w:lang w:val="zh-CN"/>
        </w:rPr>
        <w:t>上手比较困难，</w:t>
      </w:r>
      <w:r w:rsidR="00722936">
        <w:rPr>
          <w:rFonts w:ascii="宋体" w:eastAsia="宋体" w:cs="宋体" w:hint="eastAsia"/>
          <w:kern w:val="0"/>
          <w:szCs w:val="24"/>
          <w:lang w:val="zh-CN"/>
        </w:rPr>
        <w:t>使得在使用TA框架的过程中，经常会抛出一些</w:t>
      </w:r>
      <w:r w:rsidR="00480F8F">
        <w:rPr>
          <w:rFonts w:ascii="宋体" w:eastAsia="宋体" w:cs="宋体" w:hint="eastAsia"/>
          <w:kern w:val="0"/>
          <w:szCs w:val="24"/>
          <w:lang w:val="zh-CN"/>
        </w:rPr>
        <w:t>无法预知的</w:t>
      </w:r>
      <w:r w:rsidR="00722936">
        <w:rPr>
          <w:rFonts w:ascii="宋体" w:eastAsia="宋体" w:cs="宋体" w:hint="eastAsia"/>
          <w:kern w:val="0"/>
          <w:szCs w:val="24"/>
          <w:lang w:val="zh-CN"/>
        </w:rPr>
        <w:t>错误</w:t>
      </w:r>
      <w:r w:rsidR="00480F8F">
        <w:rPr>
          <w:rFonts w:ascii="宋体" w:eastAsia="宋体" w:cs="宋体" w:hint="eastAsia"/>
          <w:kern w:val="0"/>
          <w:szCs w:val="24"/>
          <w:lang w:val="zh-CN"/>
        </w:rPr>
        <w:t>。</w:t>
      </w:r>
    </w:p>
    <w:p w14:paraId="1E074A54" w14:textId="77777777" w:rsidR="006A3606" w:rsidRDefault="006A3606" w:rsidP="00AC0E13">
      <w:pPr>
        <w:snapToGrid w:val="0"/>
        <w:spacing w:line="360" w:lineRule="auto"/>
        <w:ind w:firstLine="420"/>
        <w:rPr>
          <w:rFonts w:ascii="宋体" w:eastAsia="宋体" w:cs="宋体"/>
          <w:kern w:val="0"/>
          <w:szCs w:val="24"/>
          <w:lang w:val="zh-CN"/>
        </w:rPr>
      </w:pPr>
      <w:r>
        <w:rPr>
          <w:rFonts w:ascii="宋体" w:eastAsia="宋体" w:cs="宋体"/>
          <w:kern w:val="0"/>
          <w:szCs w:val="24"/>
          <w:lang w:val="zh-CN"/>
        </w:rPr>
        <w:t>第三点</w:t>
      </w:r>
      <w:r>
        <w:rPr>
          <w:rFonts w:ascii="宋体" w:eastAsia="宋体" w:cs="宋体" w:hint="eastAsia"/>
          <w:kern w:val="0"/>
          <w:szCs w:val="24"/>
          <w:lang w:val="zh-CN"/>
        </w:rPr>
        <w:t>，</w:t>
      </w:r>
      <w:r w:rsidR="006F15A9">
        <w:rPr>
          <w:rFonts w:ascii="宋体" w:eastAsia="宋体" w:cs="宋体"/>
          <w:kern w:val="0"/>
          <w:szCs w:val="24"/>
          <w:lang w:val="zh-CN"/>
        </w:rPr>
        <w:t>SpringMVC性能上由于Struts2</w:t>
      </w:r>
      <w:r w:rsidR="006F15A9">
        <w:rPr>
          <w:rFonts w:ascii="宋体" w:eastAsia="宋体" w:cs="宋体" w:hint="eastAsia"/>
          <w:kern w:val="0"/>
          <w:szCs w:val="24"/>
          <w:lang w:val="zh-CN"/>
        </w:rPr>
        <w:t>。</w:t>
      </w:r>
      <w:r w:rsidR="00487DC8">
        <w:rPr>
          <w:rFonts w:ascii="宋体" w:eastAsia="宋体" w:cs="宋体"/>
          <w:kern w:val="0"/>
          <w:szCs w:val="24"/>
          <w:lang w:val="zh-CN"/>
        </w:rPr>
        <w:t>这一点后面会提到</w:t>
      </w:r>
      <w:r w:rsidR="00487DC8">
        <w:rPr>
          <w:rFonts w:ascii="宋体" w:eastAsia="宋体" w:cs="宋体" w:hint="eastAsia"/>
          <w:kern w:val="0"/>
          <w:szCs w:val="24"/>
          <w:lang w:val="zh-CN"/>
        </w:rPr>
        <w:t>。</w:t>
      </w:r>
    </w:p>
    <w:p w14:paraId="18BB28FF" w14:textId="77777777" w:rsidR="00487DC8" w:rsidRDefault="00F44EF8" w:rsidP="00AC0E13">
      <w:pPr>
        <w:snapToGrid w:val="0"/>
        <w:spacing w:line="360" w:lineRule="auto"/>
        <w:ind w:firstLine="420"/>
      </w:pPr>
      <w:r>
        <w:rPr>
          <w:rFonts w:ascii="宋体" w:eastAsia="宋体" w:cs="宋体"/>
          <w:kern w:val="0"/>
          <w:szCs w:val="24"/>
          <w:lang w:val="zh-CN"/>
        </w:rPr>
        <w:t>第四点</w:t>
      </w:r>
      <w:r>
        <w:rPr>
          <w:rFonts w:ascii="宋体" w:eastAsia="宋体" w:cs="宋体" w:hint="eastAsia"/>
          <w:kern w:val="0"/>
          <w:szCs w:val="24"/>
          <w:lang w:val="zh-CN"/>
        </w:rPr>
        <w:t>，</w:t>
      </w:r>
      <w:r w:rsidR="00C914E1">
        <w:rPr>
          <w:rFonts w:ascii="宋体" w:eastAsia="宋体" w:cs="宋体"/>
          <w:kern w:val="0"/>
          <w:szCs w:val="24"/>
          <w:lang w:val="zh-CN"/>
        </w:rPr>
        <w:t>在互联网技术高速发展的前提下</w:t>
      </w:r>
      <w:r w:rsidR="00C914E1">
        <w:rPr>
          <w:rFonts w:ascii="宋体" w:eastAsia="宋体" w:cs="宋体" w:hint="eastAsia"/>
          <w:kern w:val="0"/>
          <w:szCs w:val="24"/>
          <w:lang w:val="zh-CN"/>
        </w:rPr>
        <w:t>，</w:t>
      </w:r>
      <w:r w:rsidR="00DF5CCC">
        <w:rPr>
          <w:rFonts w:ascii="宋体" w:eastAsia="宋体" w:cs="宋体"/>
          <w:kern w:val="0"/>
          <w:szCs w:val="24"/>
          <w:lang w:val="zh-CN"/>
        </w:rPr>
        <w:t>对程序员的要求越来越高</w:t>
      </w:r>
      <w:r w:rsidR="00DF5CCC">
        <w:rPr>
          <w:rFonts w:ascii="宋体" w:eastAsia="宋体" w:cs="宋体" w:hint="eastAsia"/>
          <w:kern w:val="0"/>
          <w:szCs w:val="24"/>
          <w:lang w:val="zh-CN"/>
        </w:rPr>
        <w:t>。</w:t>
      </w:r>
      <w:r w:rsidR="00DF5CCC">
        <w:rPr>
          <w:rFonts w:ascii="宋体" w:eastAsia="宋体" w:cs="宋体"/>
          <w:kern w:val="0"/>
          <w:szCs w:val="24"/>
          <w:lang w:val="zh-CN"/>
        </w:rPr>
        <w:t>高效</w:t>
      </w:r>
      <w:r w:rsidR="00DF5CCC">
        <w:rPr>
          <w:rFonts w:ascii="宋体" w:eastAsia="宋体" w:cs="宋体" w:hint="eastAsia"/>
          <w:kern w:val="0"/>
          <w:szCs w:val="24"/>
          <w:lang w:val="zh-CN"/>
        </w:rPr>
        <w:t>、</w:t>
      </w:r>
      <w:r w:rsidR="00DF5CCC">
        <w:rPr>
          <w:rFonts w:ascii="宋体" w:eastAsia="宋体" w:cs="宋体"/>
          <w:kern w:val="0"/>
          <w:szCs w:val="24"/>
          <w:lang w:val="zh-CN"/>
        </w:rPr>
        <w:t>简洁</w:t>
      </w:r>
      <w:r w:rsidR="00DF5CCC">
        <w:rPr>
          <w:rFonts w:ascii="宋体" w:eastAsia="宋体" w:cs="宋体" w:hint="eastAsia"/>
          <w:kern w:val="0"/>
          <w:szCs w:val="24"/>
          <w:lang w:val="zh-CN"/>
        </w:rPr>
        <w:t>、</w:t>
      </w:r>
      <w:r w:rsidR="00DF5CCC">
        <w:rPr>
          <w:rFonts w:ascii="宋体" w:eastAsia="宋体" w:cs="宋体"/>
          <w:kern w:val="0"/>
          <w:szCs w:val="24"/>
          <w:lang w:val="zh-CN"/>
        </w:rPr>
        <w:t>快速的开发</w:t>
      </w:r>
      <w:r w:rsidR="008F7C5A">
        <w:rPr>
          <w:rFonts w:ascii="宋体" w:eastAsia="宋体" w:cs="宋体"/>
          <w:kern w:val="0"/>
          <w:szCs w:val="24"/>
          <w:lang w:val="zh-CN"/>
        </w:rPr>
        <w:t>是必不可好的</w:t>
      </w:r>
      <w:r w:rsidR="008F7C5A">
        <w:rPr>
          <w:rFonts w:ascii="宋体" w:eastAsia="宋体" w:cs="宋体" w:hint="eastAsia"/>
          <w:kern w:val="0"/>
          <w:szCs w:val="24"/>
          <w:lang w:val="zh-CN"/>
        </w:rPr>
        <w:t>。</w:t>
      </w:r>
      <w:proofErr w:type="spellStart"/>
      <w:r w:rsidR="00152358">
        <w:t>SpringMVC</w:t>
      </w:r>
      <w:proofErr w:type="spellEnd"/>
      <w:r w:rsidR="00152358">
        <w:t>的代码更加简洁</w:t>
      </w:r>
      <w:r w:rsidR="00152358">
        <w:rPr>
          <w:rFonts w:hint="eastAsia"/>
        </w:rPr>
        <w:t>、清晰</w:t>
      </w:r>
      <w:r w:rsidR="00A12A92">
        <w:rPr>
          <w:rFonts w:hint="eastAsia"/>
        </w:rPr>
        <w:t>。</w:t>
      </w:r>
      <w:r w:rsidR="00AB4DD3">
        <w:rPr>
          <w:rFonts w:hint="eastAsia"/>
        </w:rPr>
        <w:t>从一个简单的文件</w:t>
      </w:r>
      <w:proofErr w:type="gramStart"/>
      <w:r w:rsidR="00AB4DD3">
        <w:rPr>
          <w:rFonts w:hint="eastAsia"/>
        </w:rPr>
        <w:t>上传就可以</w:t>
      </w:r>
      <w:proofErr w:type="gramEnd"/>
      <w:r w:rsidR="00AB4DD3">
        <w:rPr>
          <w:rFonts w:hint="eastAsia"/>
        </w:rPr>
        <w:t>看得出来。</w:t>
      </w:r>
      <w:r w:rsidR="000E604F">
        <w:rPr>
          <w:rFonts w:hint="eastAsia"/>
        </w:rPr>
        <w:t>（后面会贴上代码）</w:t>
      </w:r>
    </w:p>
    <w:p w14:paraId="5F20861E" w14:textId="77777777" w:rsidR="009217D5" w:rsidRDefault="009217D5" w:rsidP="00AC0E13">
      <w:pPr>
        <w:snapToGrid w:val="0"/>
        <w:spacing w:line="360" w:lineRule="auto"/>
        <w:ind w:firstLine="420"/>
      </w:pPr>
      <w:r>
        <w:t>最后</w:t>
      </w:r>
      <w:r>
        <w:rPr>
          <w:rFonts w:hint="eastAsia"/>
        </w:rPr>
        <w:t>，</w:t>
      </w:r>
      <w:r>
        <w:t>对于分布式</w:t>
      </w:r>
      <w:r>
        <w:rPr>
          <w:rFonts w:hint="eastAsia"/>
        </w:rPr>
        <w:t>、</w:t>
      </w:r>
      <w:r>
        <w:t>集群的需求</w:t>
      </w:r>
      <w:r>
        <w:rPr>
          <w:rFonts w:hint="eastAsia"/>
        </w:rPr>
        <w:t>。</w:t>
      </w:r>
      <w:proofErr w:type="spellStart"/>
      <w:r w:rsidR="00AE4A4A">
        <w:t>SpringMVC</w:t>
      </w:r>
      <w:proofErr w:type="spellEnd"/>
      <w:r w:rsidR="00AE4A4A">
        <w:t>对于分布式</w:t>
      </w:r>
      <w:r w:rsidR="00AE4A4A">
        <w:rPr>
          <w:rFonts w:hint="eastAsia"/>
        </w:rPr>
        <w:t>、</w:t>
      </w:r>
      <w:r w:rsidR="00AE4A4A">
        <w:t>集群更加友好</w:t>
      </w:r>
      <w:r w:rsidR="00AE4A4A">
        <w:rPr>
          <w:rFonts w:hint="eastAsia"/>
        </w:rPr>
        <w:t>。</w:t>
      </w:r>
      <w:r w:rsidR="00215CC7">
        <w:rPr>
          <w:rFonts w:hint="eastAsia"/>
        </w:rPr>
        <w:t>使用</w:t>
      </w:r>
      <w:proofErr w:type="spellStart"/>
      <w:r w:rsidR="00215CC7">
        <w:rPr>
          <w:rFonts w:hint="eastAsia"/>
        </w:rPr>
        <w:t>SpringMVC</w:t>
      </w:r>
      <w:proofErr w:type="spellEnd"/>
      <w:r w:rsidR="00215CC7">
        <w:rPr>
          <w:rFonts w:hint="eastAsia"/>
        </w:rPr>
        <w:t>可以非常简单的集成使用类似于</w:t>
      </w:r>
      <w:proofErr w:type="spellStart"/>
      <w:r w:rsidR="00215CC7">
        <w:rPr>
          <w:rFonts w:hint="eastAsia"/>
        </w:rPr>
        <w:t>Dubbo</w:t>
      </w:r>
      <w:proofErr w:type="spellEnd"/>
      <w:r w:rsidR="00215CC7">
        <w:rPr>
          <w:rFonts w:hint="eastAsia"/>
        </w:rPr>
        <w:t>这一类的分布式框架。</w:t>
      </w:r>
      <w:proofErr w:type="spellStart"/>
      <w:r w:rsidR="005F76E9">
        <w:rPr>
          <w:rFonts w:hint="eastAsia"/>
        </w:rPr>
        <w:t>Dubbo</w:t>
      </w:r>
      <w:proofErr w:type="spellEnd"/>
      <w:r w:rsidR="005F76E9">
        <w:rPr>
          <w:rFonts w:hint="eastAsia"/>
        </w:rPr>
        <w:t>文档明确指出，推荐使用</w:t>
      </w:r>
      <w:r w:rsidR="005F76E9">
        <w:rPr>
          <w:rFonts w:hint="eastAsia"/>
        </w:rPr>
        <w:t>Spring AOP</w:t>
      </w:r>
      <w:r w:rsidR="005F76E9">
        <w:rPr>
          <w:rFonts w:hint="eastAsia"/>
        </w:rPr>
        <w:t>的方式</w:t>
      </w:r>
      <w:r w:rsidR="005F76E9">
        <w:rPr>
          <w:rFonts w:hint="eastAsia"/>
        </w:rPr>
        <w:t>,</w:t>
      </w:r>
      <w:r w:rsidR="005F76E9">
        <w:rPr>
          <w:rFonts w:hint="eastAsia"/>
        </w:rPr>
        <w:t>将</w:t>
      </w:r>
      <w:proofErr w:type="spellStart"/>
      <w:r w:rsidR="005F76E9">
        <w:rPr>
          <w:rFonts w:hint="eastAsia"/>
        </w:rPr>
        <w:t>Dubbo</w:t>
      </w:r>
      <w:proofErr w:type="spellEnd"/>
      <w:r w:rsidR="005F76E9">
        <w:rPr>
          <w:rFonts w:hint="eastAsia"/>
        </w:rPr>
        <w:t>服务提供者暴露的服务注册到</w:t>
      </w:r>
      <w:r w:rsidR="005F76E9">
        <w:rPr>
          <w:rFonts w:hint="eastAsia"/>
        </w:rPr>
        <w:t>Spring</w:t>
      </w:r>
      <w:r w:rsidR="005F76E9">
        <w:t xml:space="preserve"> </w:t>
      </w:r>
      <w:r w:rsidR="005F76E9">
        <w:t>容器当中</w:t>
      </w:r>
      <w:r w:rsidR="005F76E9">
        <w:rPr>
          <w:rFonts w:hint="eastAsia"/>
        </w:rPr>
        <w:t>,</w:t>
      </w:r>
      <w:proofErr w:type="spellStart"/>
      <w:r w:rsidR="005F76E9">
        <w:rPr>
          <w:rFonts w:hint="eastAsia"/>
        </w:rPr>
        <w:t>SpringMVC</w:t>
      </w:r>
      <w:proofErr w:type="spellEnd"/>
      <w:r w:rsidR="005F76E9">
        <w:rPr>
          <w:rFonts w:hint="eastAsia"/>
        </w:rPr>
        <w:t>可以毫无压力的拿来使用</w:t>
      </w:r>
      <w:r w:rsidR="00DC1D88">
        <w:rPr>
          <w:rFonts w:hint="eastAsia"/>
        </w:rPr>
        <w:t>。</w:t>
      </w:r>
    </w:p>
    <w:p w14:paraId="7DC611AC" w14:textId="77777777" w:rsidR="00E70A39" w:rsidRPr="00154FBB" w:rsidRDefault="00003EF9" w:rsidP="00AC0E13">
      <w:pPr>
        <w:snapToGrid w:val="0"/>
        <w:spacing w:line="360" w:lineRule="auto"/>
        <w:ind w:firstLine="420"/>
        <w:rPr>
          <w:rFonts w:ascii="宋体" w:eastAsia="宋体" w:cs="宋体"/>
          <w:kern w:val="0"/>
          <w:szCs w:val="24"/>
          <w:lang w:val="zh-CN"/>
        </w:rPr>
      </w:pPr>
      <w:r>
        <w:t>基于以上种种</w:t>
      </w:r>
      <w:r>
        <w:rPr>
          <w:rFonts w:hint="eastAsia"/>
        </w:rPr>
        <w:t>，</w:t>
      </w:r>
      <w:r w:rsidR="00595CE3">
        <w:t>HY</w:t>
      </w:r>
      <w:r w:rsidR="00595CE3">
        <w:t>框架诞生了</w:t>
      </w:r>
      <w:r w:rsidR="0044688F">
        <w:rPr>
          <w:rFonts w:hint="eastAsia"/>
        </w:rPr>
        <w:t>。接下来将一一介绍该框架一些其他的特性。</w:t>
      </w:r>
    </w:p>
    <w:p w14:paraId="32A0FF74" w14:textId="77777777" w:rsidR="00AF21A2" w:rsidRDefault="008B1E6E" w:rsidP="008B1E6E">
      <w:pPr>
        <w:pStyle w:val="2"/>
      </w:pPr>
      <w:bookmarkStart w:id="7" w:name="_Toc445825754"/>
      <w:r>
        <w:rPr>
          <w:rFonts w:hint="eastAsia"/>
        </w:rPr>
        <w:lastRenderedPageBreak/>
        <w:t>一、</w:t>
      </w:r>
      <w:r w:rsidR="00223F6A">
        <w:rPr>
          <w:rFonts w:hint="eastAsia"/>
        </w:rPr>
        <w:t>Struts</w:t>
      </w:r>
      <w:r w:rsidR="00223F6A">
        <w:t>2</w:t>
      </w:r>
      <w:r w:rsidR="00223F6A">
        <w:t>与</w:t>
      </w:r>
      <w:proofErr w:type="spellStart"/>
      <w:r w:rsidR="00223F6A">
        <w:t>SpringMVC</w:t>
      </w:r>
      <w:proofErr w:type="spellEnd"/>
      <w:r w:rsidR="00223F6A">
        <w:t>的区别</w:t>
      </w:r>
      <w:bookmarkEnd w:id="7"/>
    </w:p>
    <w:p w14:paraId="6574C44E" w14:textId="77777777" w:rsidR="008F1DCD" w:rsidRDefault="00A55380" w:rsidP="008F1DCD">
      <w:pPr>
        <w:ind w:left="420"/>
      </w:pPr>
      <w:r>
        <w:rPr>
          <w:rFonts w:hint="eastAsia"/>
        </w:rPr>
        <w:t>我们先来看</w:t>
      </w:r>
      <w:r>
        <w:rPr>
          <w:rFonts w:hint="eastAsia"/>
        </w:rPr>
        <w:t>Struts</w:t>
      </w:r>
      <w:r>
        <w:t>2</w:t>
      </w:r>
      <w:r>
        <w:t>以及</w:t>
      </w:r>
      <w:r>
        <w:t xml:space="preserve">spring </w:t>
      </w:r>
      <w:proofErr w:type="spellStart"/>
      <w:r>
        <w:t>mvc</w:t>
      </w:r>
      <w:proofErr w:type="spellEnd"/>
      <w:r>
        <w:t>的流程图</w:t>
      </w:r>
    </w:p>
    <w:p w14:paraId="4B9BC2E5" w14:textId="77777777" w:rsidR="00A55380" w:rsidRDefault="006D6546" w:rsidP="008F1DCD">
      <w:pPr>
        <w:ind w:left="420"/>
      </w:pPr>
      <w:r>
        <w:rPr>
          <w:rFonts w:hint="eastAsia"/>
          <w:noProof/>
        </w:rPr>
        <w:drawing>
          <wp:inline distT="0" distB="0" distL="0" distR="0" wp14:anchorId="0533DA3A" wp14:editId="3147A529">
            <wp:extent cx="5353050" cy="4818894"/>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ts2流程.png"/>
                    <pic:cNvPicPr/>
                  </pic:nvPicPr>
                  <pic:blipFill>
                    <a:blip r:embed="rId8">
                      <a:extLst>
                        <a:ext uri="{28A0092B-C50C-407E-A947-70E740481C1C}">
                          <a14:useLocalDpi xmlns:a14="http://schemas.microsoft.com/office/drawing/2010/main" val="0"/>
                        </a:ext>
                      </a:extLst>
                    </a:blip>
                    <a:stretch>
                      <a:fillRect/>
                    </a:stretch>
                  </pic:blipFill>
                  <pic:spPr>
                    <a:xfrm>
                      <a:off x="0" y="0"/>
                      <a:ext cx="5353050" cy="4818894"/>
                    </a:xfrm>
                    <a:prstGeom prst="rect">
                      <a:avLst/>
                    </a:prstGeom>
                  </pic:spPr>
                </pic:pic>
              </a:graphicData>
            </a:graphic>
          </wp:inline>
        </w:drawing>
      </w:r>
    </w:p>
    <w:p w14:paraId="3190ADE0" w14:textId="77777777" w:rsidR="006D6546" w:rsidRDefault="006D6546" w:rsidP="002F7A32">
      <w:pPr>
        <w:ind w:left="420"/>
        <w:jc w:val="center"/>
      </w:pPr>
      <w:r>
        <w:t>图例</w:t>
      </w:r>
      <w:r>
        <w:rPr>
          <w:rFonts w:hint="eastAsia"/>
        </w:rPr>
        <w:t>1</w:t>
      </w:r>
      <w:r>
        <w:rPr>
          <w:rFonts w:hint="eastAsia"/>
        </w:rPr>
        <w:t>：</w:t>
      </w:r>
      <w:r>
        <w:rPr>
          <w:rFonts w:hint="eastAsia"/>
        </w:rPr>
        <w:t>Struts</w:t>
      </w:r>
      <w:r>
        <w:t>2</w:t>
      </w:r>
      <w:r>
        <w:t>流程图</w:t>
      </w:r>
    </w:p>
    <w:p w14:paraId="166B2652" w14:textId="77777777" w:rsidR="002F7A32" w:rsidRPr="002F7A32" w:rsidRDefault="002F7A32" w:rsidP="00C551D1">
      <w:pPr>
        <w:tabs>
          <w:tab w:val="right" w:pos="8306"/>
        </w:tabs>
        <w:spacing w:line="360" w:lineRule="auto"/>
        <w:ind w:left="420"/>
      </w:pPr>
      <w:r>
        <w:t>这是我们非常熟悉的</w:t>
      </w:r>
      <w:r>
        <w:t>Struts2</w:t>
      </w:r>
      <w:r>
        <w:t>的流程图</w:t>
      </w:r>
      <w:r>
        <w:rPr>
          <w:rFonts w:hint="eastAsia"/>
        </w:rPr>
        <w:t>，</w:t>
      </w:r>
      <w:r w:rsidR="001029F4">
        <w:t>在当前互联网应用开发的环境下</w:t>
      </w:r>
      <w:r w:rsidR="005A627D">
        <w:rPr>
          <w:rFonts w:hint="eastAsia"/>
        </w:rPr>
        <w:t>，使用</w:t>
      </w:r>
      <w:r w:rsidR="005A627D">
        <w:t>一个更加高效</w:t>
      </w:r>
      <w:r w:rsidR="005A627D">
        <w:rPr>
          <w:rFonts w:hint="eastAsia"/>
        </w:rPr>
        <w:t>、</w:t>
      </w:r>
      <w:r w:rsidR="005A627D">
        <w:t>安全</w:t>
      </w:r>
      <w:r w:rsidR="005A627D">
        <w:rPr>
          <w:rFonts w:hint="eastAsia"/>
        </w:rPr>
        <w:t>、</w:t>
      </w:r>
      <w:r w:rsidR="005A627D">
        <w:t>简易</w:t>
      </w:r>
      <w:r w:rsidR="005A627D">
        <w:rPr>
          <w:rFonts w:hint="eastAsia"/>
        </w:rPr>
        <w:t>，并且更具扩展性的</w:t>
      </w:r>
      <w:proofErr w:type="spellStart"/>
      <w:r w:rsidR="005A627D">
        <w:rPr>
          <w:rFonts w:hint="eastAsia"/>
        </w:rPr>
        <w:t>mvc</w:t>
      </w:r>
      <w:proofErr w:type="spellEnd"/>
      <w:r w:rsidR="005A627D">
        <w:rPr>
          <w:rFonts w:hint="eastAsia"/>
        </w:rPr>
        <w:t>框架是非常有必要的。</w:t>
      </w:r>
      <w:r w:rsidR="00222BDA">
        <w:rPr>
          <w:rFonts w:hint="eastAsia"/>
        </w:rPr>
        <w:t>因此我们选择了</w:t>
      </w:r>
      <w:proofErr w:type="spellStart"/>
      <w:r w:rsidR="00222BDA">
        <w:rPr>
          <w:rFonts w:hint="eastAsia"/>
        </w:rPr>
        <w:t>springmvc</w:t>
      </w:r>
      <w:proofErr w:type="spellEnd"/>
      <w:r w:rsidR="00222BDA">
        <w:rPr>
          <w:rFonts w:hint="eastAsia"/>
        </w:rPr>
        <w:t>。下面再看</w:t>
      </w:r>
      <w:proofErr w:type="spellStart"/>
      <w:r w:rsidR="00222BDA">
        <w:rPr>
          <w:rFonts w:hint="eastAsia"/>
        </w:rPr>
        <w:t>springmvc</w:t>
      </w:r>
      <w:proofErr w:type="spellEnd"/>
      <w:r w:rsidR="00222BDA">
        <w:rPr>
          <w:rFonts w:hint="eastAsia"/>
        </w:rPr>
        <w:t>的流程图：</w:t>
      </w:r>
    </w:p>
    <w:p w14:paraId="27A9D741" w14:textId="77777777" w:rsidR="006D6546" w:rsidRDefault="003B7B1E" w:rsidP="006D6546">
      <w:pPr>
        <w:ind w:left="420"/>
      </w:pPr>
      <w:r>
        <w:rPr>
          <w:rFonts w:hint="eastAsia"/>
          <w:noProof/>
        </w:rPr>
        <w:lastRenderedPageBreak/>
        <w:drawing>
          <wp:inline distT="0" distB="0" distL="0" distR="0" wp14:anchorId="2497D151" wp14:editId="6F45C579">
            <wp:extent cx="5274310" cy="32499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gmvc流程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249930"/>
                    </a:xfrm>
                    <a:prstGeom prst="rect">
                      <a:avLst/>
                    </a:prstGeom>
                  </pic:spPr>
                </pic:pic>
              </a:graphicData>
            </a:graphic>
          </wp:inline>
        </w:drawing>
      </w:r>
    </w:p>
    <w:p w14:paraId="39B3ACAF" w14:textId="77777777" w:rsidR="00547E6D" w:rsidRDefault="003B7B1E" w:rsidP="00547E6D">
      <w:pPr>
        <w:ind w:left="420"/>
        <w:jc w:val="center"/>
      </w:pPr>
      <w:r>
        <w:t>图例</w:t>
      </w:r>
      <w:r>
        <w:rPr>
          <w:rFonts w:hint="eastAsia"/>
        </w:rPr>
        <w:t>2</w:t>
      </w:r>
      <w:r>
        <w:rPr>
          <w:rFonts w:hint="eastAsia"/>
        </w:rPr>
        <w:t>：</w:t>
      </w:r>
      <w:proofErr w:type="spellStart"/>
      <w:r>
        <w:rPr>
          <w:rFonts w:hint="eastAsia"/>
        </w:rPr>
        <w:t>springmvc</w:t>
      </w:r>
      <w:proofErr w:type="spellEnd"/>
      <w:r>
        <w:rPr>
          <w:rFonts w:hint="eastAsia"/>
        </w:rPr>
        <w:t>流程图</w:t>
      </w:r>
    </w:p>
    <w:p w14:paraId="3CF487C5" w14:textId="77777777" w:rsidR="00547E6D" w:rsidRDefault="00547E6D" w:rsidP="00025F17">
      <w:pPr>
        <w:spacing w:line="360" w:lineRule="auto"/>
      </w:pPr>
      <w:r>
        <w:tab/>
      </w:r>
      <w:r w:rsidR="00340C27">
        <w:t>我们可以看到</w:t>
      </w:r>
      <w:proofErr w:type="spellStart"/>
      <w:r w:rsidR="00340C27">
        <w:t>springmvc</w:t>
      </w:r>
      <w:proofErr w:type="spellEnd"/>
      <w:r w:rsidR="00340C27">
        <w:t>的</w:t>
      </w:r>
      <w:r w:rsidR="00C63CDB">
        <w:t>设计思路是将整个处理流程规范化</w:t>
      </w:r>
      <w:r w:rsidR="00C63CDB">
        <w:rPr>
          <w:rFonts w:hint="eastAsia"/>
        </w:rPr>
        <w:t>，</w:t>
      </w:r>
      <w:r w:rsidR="00C63CDB">
        <w:t>并把每一个处理步骤分派到不同的组件中进行处理</w:t>
      </w:r>
      <w:r w:rsidR="001359D4">
        <w:rPr>
          <w:rFonts w:hint="eastAsia"/>
        </w:rPr>
        <w:t>，</w:t>
      </w:r>
      <w:r w:rsidR="001359D4" w:rsidRPr="001359D4">
        <w:t>处理流程规范化是目的，对于处理过程的步骤划分和流程定义则是手段。因而处理流程规范化的首要内容就是考虑一个通用的</w:t>
      </w:r>
      <w:r w:rsidR="001359D4" w:rsidRPr="001359D4">
        <w:t>Servlet</w:t>
      </w:r>
      <w:r w:rsidR="001359D4">
        <w:t>响应程序大致应该包含的逻辑步骤：</w:t>
      </w:r>
    </w:p>
    <w:p w14:paraId="0C097460" w14:textId="77777777" w:rsidR="00D72205" w:rsidRPr="00D72205" w:rsidRDefault="00D72205" w:rsidP="00D72205">
      <w:pPr>
        <w:pStyle w:val="a3"/>
        <w:numPr>
          <w:ilvl w:val="0"/>
          <w:numId w:val="3"/>
        </w:numPr>
        <w:rPr>
          <w:rFonts w:asciiTheme="minorHAnsi" w:eastAsiaTheme="minorEastAsia" w:hAnsiTheme="minorHAnsi" w:cstheme="minorBidi"/>
          <w:kern w:val="2"/>
          <w:sz w:val="21"/>
          <w:szCs w:val="22"/>
        </w:rPr>
      </w:pPr>
      <w:r w:rsidRPr="00D72205">
        <w:rPr>
          <w:rFonts w:asciiTheme="minorHAnsi" w:eastAsiaTheme="minorEastAsia" w:hAnsiTheme="minorHAnsi" w:cstheme="minorBidi"/>
          <w:kern w:val="2"/>
          <w:sz w:val="21"/>
          <w:szCs w:val="22"/>
        </w:rPr>
        <w:t>步骤</w:t>
      </w:r>
      <w:r w:rsidRPr="00D72205">
        <w:rPr>
          <w:rFonts w:asciiTheme="minorHAnsi" w:eastAsiaTheme="minorEastAsia" w:hAnsiTheme="minorHAnsi" w:cstheme="minorBidi"/>
          <w:kern w:val="2"/>
          <w:sz w:val="21"/>
          <w:szCs w:val="22"/>
        </w:rPr>
        <w:t xml:space="preserve">1—— </w:t>
      </w:r>
      <w:r w:rsidRPr="00D72205">
        <w:rPr>
          <w:rFonts w:asciiTheme="minorHAnsi" w:eastAsiaTheme="minorEastAsia" w:hAnsiTheme="minorHAnsi" w:cstheme="minorBidi"/>
          <w:kern w:val="2"/>
          <w:sz w:val="21"/>
          <w:szCs w:val="22"/>
        </w:rPr>
        <w:t>对</w:t>
      </w:r>
      <w:r w:rsidRPr="00D72205">
        <w:rPr>
          <w:rFonts w:asciiTheme="minorHAnsi" w:eastAsiaTheme="minorEastAsia" w:hAnsiTheme="minorHAnsi" w:cstheme="minorBidi"/>
          <w:kern w:val="2"/>
          <w:sz w:val="21"/>
          <w:szCs w:val="22"/>
        </w:rPr>
        <w:t>Http</w:t>
      </w:r>
      <w:r w:rsidRPr="00D72205">
        <w:rPr>
          <w:rFonts w:asciiTheme="minorHAnsi" w:eastAsiaTheme="minorEastAsia" w:hAnsiTheme="minorHAnsi" w:cstheme="minorBidi"/>
          <w:kern w:val="2"/>
          <w:sz w:val="21"/>
          <w:szCs w:val="22"/>
        </w:rPr>
        <w:t>请求进行初步处理，查找与之对应的</w:t>
      </w:r>
      <w:r w:rsidRPr="00D72205">
        <w:rPr>
          <w:rFonts w:asciiTheme="minorHAnsi" w:eastAsiaTheme="minorEastAsia" w:hAnsiTheme="minorHAnsi" w:cstheme="minorBidi"/>
          <w:kern w:val="2"/>
          <w:sz w:val="21"/>
          <w:szCs w:val="22"/>
        </w:rPr>
        <w:t>Controller</w:t>
      </w:r>
      <w:r w:rsidRPr="00D72205">
        <w:rPr>
          <w:rFonts w:asciiTheme="minorHAnsi" w:eastAsiaTheme="minorEastAsia" w:hAnsiTheme="minorHAnsi" w:cstheme="minorBidi"/>
          <w:kern w:val="2"/>
          <w:sz w:val="21"/>
          <w:szCs w:val="22"/>
        </w:rPr>
        <w:t>处理类（方法）</w:t>
      </w:r>
      <w:r w:rsidRPr="00D72205">
        <w:rPr>
          <w:rFonts w:asciiTheme="minorHAnsi" w:eastAsiaTheme="minorEastAsia" w:hAnsiTheme="minorHAnsi" w:cstheme="minorBidi"/>
          <w:kern w:val="2"/>
          <w:sz w:val="21"/>
          <w:szCs w:val="22"/>
        </w:rPr>
        <w:t xml:space="preserve">   ——</w:t>
      </w:r>
      <w:proofErr w:type="spellStart"/>
      <w:r w:rsidRPr="00D72205">
        <w:rPr>
          <w:rFonts w:asciiTheme="minorHAnsi" w:eastAsiaTheme="minorEastAsia" w:hAnsiTheme="minorHAnsi" w:cstheme="minorBidi"/>
          <w:kern w:val="2"/>
          <w:sz w:val="21"/>
          <w:szCs w:val="22"/>
        </w:rPr>
        <w:t>HandlerMapping</w:t>
      </w:r>
      <w:proofErr w:type="spellEnd"/>
    </w:p>
    <w:p w14:paraId="61C23840" w14:textId="77777777" w:rsidR="00D72205" w:rsidRPr="00D72205" w:rsidRDefault="00D72205" w:rsidP="00D72205">
      <w:pPr>
        <w:pStyle w:val="a3"/>
        <w:numPr>
          <w:ilvl w:val="0"/>
          <w:numId w:val="3"/>
        </w:numPr>
        <w:rPr>
          <w:rFonts w:asciiTheme="minorHAnsi" w:eastAsiaTheme="minorEastAsia" w:hAnsiTheme="minorHAnsi" w:cstheme="minorBidi"/>
          <w:kern w:val="2"/>
          <w:sz w:val="21"/>
          <w:szCs w:val="22"/>
        </w:rPr>
      </w:pPr>
      <w:r w:rsidRPr="00D72205">
        <w:rPr>
          <w:rFonts w:asciiTheme="minorHAnsi" w:eastAsiaTheme="minorEastAsia" w:hAnsiTheme="minorHAnsi" w:cstheme="minorBidi"/>
          <w:kern w:val="2"/>
          <w:sz w:val="21"/>
          <w:szCs w:val="22"/>
        </w:rPr>
        <w:t>步骤</w:t>
      </w:r>
      <w:r w:rsidRPr="00D72205">
        <w:rPr>
          <w:rFonts w:asciiTheme="minorHAnsi" w:eastAsiaTheme="minorEastAsia" w:hAnsiTheme="minorHAnsi" w:cstheme="minorBidi"/>
          <w:kern w:val="2"/>
          <w:sz w:val="21"/>
          <w:szCs w:val="22"/>
        </w:rPr>
        <w:t xml:space="preserve">2—— </w:t>
      </w:r>
      <w:r w:rsidRPr="00D72205">
        <w:rPr>
          <w:rFonts w:asciiTheme="minorHAnsi" w:eastAsiaTheme="minorEastAsia" w:hAnsiTheme="minorHAnsi" w:cstheme="minorBidi"/>
          <w:kern w:val="2"/>
          <w:sz w:val="21"/>
          <w:szCs w:val="22"/>
        </w:rPr>
        <w:t>调用相应的</w:t>
      </w:r>
      <w:r w:rsidRPr="00D72205">
        <w:rPr>
          <w:rFonts w:asciiTheme="minorHAnsi" w:eastAsiaTheme="minorEastAsia" w:hAnsiTheme="minorHAnsi" w:cstheme="minorBidi"/>
          <w:kern w:val="2"/>
          <w:sz w:val="21"/>
          <w:szCs w:val="22"/>
        </w:rPr>
        <w:t>Controller</w:t>
      </w:r>
      <w:r w:rsidRPr="00D72205">
        <w:rPr>
          <w:rFonts w:asciiTheme="minorHAnsi" w:eastAsiaTheme="minorEastAsia" w:hAnsiTheme="minorHAnsi" w:cstheme="minorBidi"/>
          <w:kern w:val="2"/>
          <w:sz w:val="21"/>
          <w:szCs w:val="22"/>
        </w:rPr>
        <w:t>处理类（方法）完成业务逻辑</w:t>
      </w:r>
      <w:r w:rsidRPr="00D72205">
        <w:rPr>
          <w:rFonts w:asciiTheme="minorHAnsi" w:eastAsiaTheme="minorEastAsia" w:hAnsiTheme="minorHAnsi" w:cstheme="minorBidi"/>
          <w:kern w:val="2"/>
          <w:sz w:val="21"/>
          <w:szCs w:val="22"/>
        </w:rPr>
        <w:t>                    ——</w:t>
      </w:r>
      <w:proofErr w:type="spellStart"/>
      <w:r w:rsidRPr="00D72205">
        <w:rPr>
          <w:rFonts w:asciiTheme="minorHAnsi" w:eastAsiaTheme="minorEastAsia" w:hAnsiTheme="minorHAnsi" w:cstheme="minorBidi"/>
          <w:kern w:val="2"/>
          <w:sz w:val="21"/>
          <w:szCs w:val="22"/>
        </w:rPr>
        <w:t>HandlerAdapter</w:t>
      </w:r>
      <w:proofErr w:type="spellEnd"/>
    </w:p>
    <w:p w14:paraId="72F4E3FC" w14:textId="77777777" w:rsidR="00D72205" w:rsidRPr="00D72205" w:rsidRDefault="00D72205" w:rsidP="00D72205">
      <w:pPr>
        <w:pStyle w:val="a3"/>
        <w:numPr>
          <w:ilvl w:val="0"/>
          <w:numId w:val="3"/>
        </w:numPr>
        <w:rPr>
          <w:rFonts w:asciiTheme="minorHAnsi" w:eastAsiaTheme="minorEastAsia" w:hAnsiTheme="minorHAnsi" w:cstheme="minorBidi"/>
          <w:kern w:val="2"/>
          <w:sz w:val="21"/>
          <w:szCs w:val="22"/>
        </w:rPr>
      </w:pPr>
      <w:r w:rsidRPr="00D72205">
        <w:rPr>
          <w:rFonts w:asciiTheme="minorHAnsi" w:eastAsiaTheme="minorEastAsia" w:hAnsiTheme="minorHAnsi" w:cstheme="minorBidi"/>
          <w:kern w:val="2"/>
          <w:sz w:val="21"/>
          <w:szCs w:val="22"/>
        </w:rPr>
        <w:t>步骤</w:t>
      </w:r>
      <w:r w:rsidRPr="00D72205">
        <w:rPr>
          <w:rFonts w:asciiTheme="minorHAnsi" w:eastAsiaTheme="minorEastAsia" w:hAnsiTheme="minorHAnsi" w:cstheme="minorBidi"/>
          <w:kern w:val="2"/>
          <w:sz w:val="21"/>
          <w:szCs w:val="22"/>
        </w:rPr>
        <w:t xml:space="preserve">3—— </w:t>
      </w:r>
      <w:r w:rsidRPr="00D72205">
        <w:rPr>
          <w:rFonts w:asciiTheme="minorHAnsi" w:eastAsiaTheme="minorEastAsia" w:hAnsiTheme="minorHAnsi" w:cstheme="minorBidi"/>
          <w:kern w:val="2"/>
          <w:sz w:val="21"/>
          <w:szCs w:val="22"/>
        </w:rPr>
        <w:t>对</w:t>
      </w:r>
      <w:r w:rsidRPr="00D72205">
        <w:rPr>
          <w:rFonts w:asciiTheme="minorHAnsi" w:eastAsiaTheme="minorEastAsia" w:hAnsiTheme="minorHAnsi" w:cstheme="minorBidi"/>
          <w:kern w:val="2"/>
          <w:sz w:val="21"/>
          <w:szCs w:val="22"/>
        </w:rPr>
        <w:t>Controller</w:t>
      </w:r>
      <w:r w:rsidRPr="00D72205">
        <w:rPr>
          <w:rFonts w:asciiTheme="minorHAnsi" w:eastAsiaTheme="minorEastAsia" w:hAnsiTheme="minorHAnsi" w:cstheme="minorBidi"/>
          <w:kern w:val="2"/>
          <w:sz w:val="21"/>
          <w:szCs w:val="22"/>
        </w:rPr>
        <w:t>处理类（方法）调用时可能发生的异常进行处理</w:t>
      </w:r>
      <w:r w:rsidRPr="00D72205">
        <w:rPr>
          <w:rFonts w:asciiTheme="minorHAnsi" w:eastAsiaTheme="minorEastAsia" w:hAnsiTheme="minorHAnsi" w:cstheme="minorBidi"/>
          <w:kern w:val="2"/>
          <w:sz w:val="21"/>
          <w:szCs w:val="22"/>
        </w:rPr>
        <w:t xml:space="preserve">            ——</w:t>
      </w:r>
      <w:proofErr w:type="spellStart"/>
      <w:r w:rsidRPr="00D72205">
        <w:rPr>
          <w:rFonts w:asciiTheme="minorHAnsi" w:eastAsiaTheme="minorEastAsia" w:hAnsiTheme="minorHAnsi" w:cstheme="minorBidi"/>
          <w:kern w:val="2"/>
          <w:sz w:val="21"/>
          <w:szCs w:val="22"/>
        </w:rPr>
        <w:t>HandlerExceptionResolver</w:t>
      </w:r>
      <w:proofErr w:type="spellEnd"/>
    </w:p>
    <w:p w14:paraId="37DB3A9A" w14:textId="77777777" w:rsidR="00D72205" w:rsidRPr="00D72205" w:rsidRDefault="00D72205" w:rsidP="00D72205">
      <w:pPr>
        <w:pStyle w:val="a3"/>
        <w:numPr>
          <w:ilvl w:val="0"/>
          <w:numId w:val="3"/>
        </w:numPr>
        <w:rPr>
          <w:rFonts w:asciiTheme="minorHAnsi" w:eastAsiaTheme="minorEastAsia" w:hAnsiTheme="minorHAnsi" w:cstheme="minorBidi"/>
          <w:kern w:val="2"/>
          <w:sz w:val="21"/>
          <w:szCs w:val="22"/>
        </w:rPr>
      </w:pPr>
      <w:r w:rsidRPr="00D72205">
        <w:rPr>
          <w:rFonts w:asciiTheme="minorHAnsi" w:eastAsiaTheme="minorEastAsia" w:hAnsiTheme="minorHAnsi" w:cstheme="minorBidi"/>
          <w:kern w:val="2"/>
          <w:sz w:val="21"/>
          <w:szCs w:val="22"/>
        </w:rPr>
        <w:t>步骤</w:t>
      </w:r>
      <w:r w:rsidRPr="00D72205">
        <w:rPr>
          <w:rFonts w:asciiTheme="minorHAnsi" w:eastAsiaTheme="minorEastAsia" w:hAnsiTheme="minorHAnsi" w:cstheme="minorBidi"/>
          <w:kern w:val="2"/>
          <w:sz w:val="21"/>
          <w:szCs w:val="22"/>
        </w:rPr>
        <w:t xml:space="preserve">4—— </w:t>
      </w:r>
      <w:r w:rsidRPr="00D72205">
        <w:rPr>
          <w:rFonts w:asciiTheme="minorHAnsi" w:eastAsiaTheme="minorEastAsia" w:hAnsiTheme="minorHAnsi" w:cstheme="minorBidi"/>
          <w:kern w:val="2"/>
          <w:sz w:val="21"/>
          <w:szCs w:val="22"/>
        </w:rPr>
        <w:t>根据</w:t>
      </w:r>
      <w:r w:rsidRPr="00D72205">
        <w:rPr>
          <w:rFonts w:asciiTheme="minorHAnsi" w:eastAsiaTheme="minorEastAsia" w:hAnsiTheme="minorHAnsi" w:cstheme="minorBidi"/>
          <w:kern w:val="2"/>
          <w:sz w:val="21"/>
          <w:szCs w:val="22"/>
        </w:rPr>
        <w:t>Controller</w:t>
      </w:r>
      <w:r w:rsidRPr="00D72205">
        <w:rPr>
          <w:rFonts w:asciiTheme="minorHAnsi" w:eastAsiaTheme="minorEastAsia" w:hAnsiTheme="minorHAnsi" w:cstheme="minorBidi"/>
          <w:kern w:val="2"/>
          <w:sz w:val="21"/>
          <w:szCs w:val="22"/>
        </w:rPr>
        <w:t>处理类（方法）的调用结果，进行</w:t>
      </w:r>
      <w:r w:rsidRPr="00D72205">
        <w:rPr>
          <w:rFonts w:asciiTheme="minorHAnsi" w:eastAsiaTheme="minorEastAsia" w:hAnsiTheme="minorHAnsi" w:cstheme="minorBidi"/>
          <w:kern w:val="2"/>
          <w:sz w:val="21"/>
          <w:szCs w:val="22"/>
        </w:rPr>
        <w:t>Http</w:t>
      </w:r>
      <w:r w:rsidRPr="00D72205">
        <w:rPr>
          <w:rFonts w:asciiTheme="minorHAnsi" w:eastAsiaTheme="minorEastAsia" w:hAnsiTheme="minorHAnsi" w:cstheme="minorBidi"/>
          <w:kern w:val="2"/>
          <w:sz w:val="21"/>
          <w:szCs w:val="22"/>
        </w:rPr>
        <w:t>响应处理</w:t>
      </w:r>
      <w:r w:rsidRPr="00D72205">
        <w:rPr>
          <w:rFonts w:asciiTheme="minorHAnsi" w:eastAsiaTheme="minorEastAsia" w:hAnsiTheme="minorHAnsi" w:cstheme="minorBidi"/>
          <w:kern w:val="2"/>
          <w:sz w:val="21"/>
          <w:szCs w:val="22"/>
        </w:rPr>
        <w:t>       ——</w:t>
      </w:r>
      <w:proofErr w:type="spellStart"/>
      <w:r w:rsidRPr="00D72205">
        <w:rPr>
          <w:rFonts w:asciiTheme="minorHAnsi" w:eastAsiaTheme="minorEastAsia" w:hAnsiTheme="minorHAnsi" w:cstheme="minorBidi"/>
          <w:kern w:val="2"/>
          <w:sz w:val="21"/>
          <w:szCs w:val="22"/>
        </w:rPr>
        <w:t>ViewResolver</w:t>
      </w:r>
      <w:proofErr w:type="spellEnd"/>
    </w:p>
    <w:p w14:paraId="7063E9C1" w14:textId="77777777" w:rsidR="00F427C1" w:rsidRDefault="00D72205" w:rsidP="005966A0">
      <w:pPr>
        <w:tabs>
          <w:tab w:val="left" w:pos="105"/>
        </w:tabs>
        <w:spacing w:line="360" w:lineRule="auto"/>
      </w:pPr>
      <w:r>
        <w:tab/>
      </w:r>
      <w:r w:rsidR="00515565">
        <w:t>我们</w:t>
      </w:r>
      <w:r w:rsidR="00033826">
        <w:t>从</w:t>
      </w:r>
      <w:proofErr w:type="spellStart"/>
      <w:r w:rsidR="00033826">
        <w:t>SpringMVC</w:t>
      </w:r>
      <w:proofErr w:type="spellEnd"/>
      <w:r w:rsidR="00033826">
        <w:t>的特点来说明它与</w:t>
      </w:r>
      <w:r w:rsidR="00033826">
        <w:t>Struts2</w:t>
      </w:r>
      <w:r w:rsidR="00033826">
        <w:t>的区别</w:t>
      </w:r>
      <w:r w:rsidR="00033826">
        <w:rPr>
          <w:rFonts w:hint="eastAsia"/>
        </w:rPr>
        <w:t>，</w:t>
      </w:r>
      <w:r w:rsidR="00F427C1">
        <w:t>通过这些相信大家应该对</w:t>
      </w:r>
      <w:proofErr w:type="spellStart"/>
      <w:r w:rsidR="00F427C1">
        <w:t>SpringMVC</w:t>
      </w:r>
      <w:proofErr w:type="spellEnd"/>
      <w:r w:rsidR="00F427C1">
        <w:t>有一个很好的了解</w:t>
      </w:r>
      <w:r w:rsidR="00F427C1">
        <w:rPr>
          <w:rFonts w:hint="eastAsia"/>
        </w:rPr>
        <w:t>：</w:t>
      </w:r>
    </w:p>
    <w:p w14:paraId="440B79B7" w14:textId="77777777" w:rsidR="00385902" w:rsidRDefault="00551C99" w:rsidP="005966A0">
      <w:pPr>
        <w:pStyle w:val="a4"/>
        <w:numPr>
          <w:ilvl w:val="0"/>
          <w:numId w:val="4"/>
        </w:numPr>
        <w:tabs>
          <w:tab w:val="left" w:pos="105"/>
        </w:tabs>
        <w:spacing w:line="360" w:lineRule="auto"/>
        <w:ind w:firstLineChars="0"/>
      </w:pPr>
      <w:r>
        <w:rPr>
          <w:rFonts w:hint="eastAsia"/>
        </w:rPr>
        <w:t>从设计角度来说，</w:t>
      </w:r>
      <w:proofErr w:type="spellStart"/>
      <w:r>
        <w:rPr>
          <w:rFonts w:hint="eastAsia"/>
        </w:rPr>
        <w:t>SpringMVC</w:t>
      </w:r>
      <w:proofErr w:type="spellEnd"/>
      <w:r>
        <w:rPr>
          <w:rFonts w:hint="eastAsia"/>
        </w:rPr>
        <w:t>更加清晰。</w:t>
      </w:r>
      <w:r>
        <w:t>即使</w:t>
      </w:r>
      <w:r>
        <w:rPr>
          <w:rFonts w:hint="eastAsia"/>
        </w:rPr>
        <w:t>我们</w:t>
      </w:r>
      <w:r>
        <w:t>去对比</w:t>
      </w:r>
      <w:r>
        <w:t>Struts2</w:t>
      </w:r>
      <w:r>
        <w:t>的原理图和</w:t>
      </w:r>
      <w:proofErr w:type="spellStart"/>
      <w:r>
        <w:t>SpringMVC</w:t>
      </w:r>
      <w:proofErr w:type="spellEnd"/>
      <w:r>
        <w:t>的</w:t>
      </w:r>
      <w:r>
        <w:rPr>
          <w:rFonts w:hint="eastAsia"/>
        </w:rPr>
        <w:t>类图，它依然让人很困惑，远没有</w:t>
      </w:r>
      <w:proofErr w:type="spellStart"/>
      <w:r>
        <w:rPr>
          <w:rFonts w:hint="eastAsia"/>
        </w:rPr>
        <w:t>SpringMVC</w:t>
      </w:r>
      <w:proofErr w:type="spellEnd"/>
      <w:r>
        <w:rPr>
          <w:rFonts w:hint="eastAsia"/>
        </w:rPr>
        <w:t>更加直观</w:t>
      </w:r>
      <w:r w:rsidR="00385902">
        <w:rPr>
          <w:rFonts w:hint="eastAsia"/>
        </w:rPr>
        <w:t>。</w:t>
      </w:r>
    </w:p>
    <w:p w14:paraId="07492AD7" w14:textId="77777777" w:rsidR="00385902" w:rsidRDefault="00385902" w:rsidP="005966A0">
      <w:pPr>
        <w:pStyle w:val="a4"/>
        <w:numPr>
          <w:ilvl w:val="0"/>
          <w:numId w:val="4"/>
        </w:numPr>
        <w:tabs>
          <w:tab w:val="left" w:pos="105"/>
        </w:tabs>
        <w:spacing w:line="360" w:lineRule="auto"/>
        <w:ind w:firstLineChars="0"/>
      </w:pPr>
      <w:r>
        <w:t>spring</w:t>
      </w:r>
      <w:r>
        <w:t>会稍微比</w:t>
      </w:r>
      <w:r>
        <w:t>struts</w:t>
      </w:r>
      <w:r>
        <w:t>快。</w:t>
      </w:r>
      <w:r>
        <w:t xml:space="preserve">spring3 </w:t>
      </w:r>
      <w:proofErr w:type="spellStart"/>
      <w:r>
        <w:t>mvc</w:t>
      </w:r>
      <w:proofErr w:type="spellEnd"/>
      <w:r>
        <w:t>是方法级别的拦截，拦截到方法后根据参数上的注解，把</w:t>
      </w:r>
      <w:r>
        <w:t>request</w:t>
      </w:r>
      <w:r>
        <w:t>数据注入进去，在</w:t>
      </w:r>
      <w:r>
        <w:t xml:space="preserve">spring3 </w:t>
      </w:r>
      <w:proofErr w:type="spellStart"/>
      <w:r>
        <w:t>mvc</w:t>
      </w:r>
      <w:proofErr w:type="spellEnd"/>
      <w:r>
        <w:t>中，一个方法对</w:t>
      </w:r>
      <w:r>
        <w:lastRenderedPageBreak/>
        <w:t>应一个</w:t>
      </w:r>
      <w:r>
        <w:t>request</w:t>
      </w:r>
      <w:r>
        <w:t>上下文。而</w:t>
      </w:r>
      <w:r>
        <w:t>struts2</w:t>
      </w:r>
      <w:r>
        <w:t>框架是类级别的拦截，每次来了请求就创建一个</w:t>
      </w:r>
      <w:r>
        <w:t>Action</w:t>
      </w:r>
      <w:r>
        <w:t>，然后调用</w:t>
      </w:r>
      <w:r>
        <w:t>setter getter</w:t>
      </w:r>
      <w:r>
        <w:t>方法把</w:t>
      </w:r>
      <w:r>
        <w:t>request</w:t>
      </w:r>
      <w:r>
        <w:t>中的数据注入</w:t>
      </w:r>
      <w:r w:rsidR="00B00414">
        <w:rPr>
          <w:rFonts w:hint="eastAsia"/>
        </w:rPr>
        <w:t>。</w:t>
      </w:r>
    </w:p>
    <w:p w14:paraId="1CFD26EA" w14:textId="77777777" w:rsidR="00B00414" w:rsidRDefault="00B403B3" w:rsidP="005966A0">
      <w:pPr>
        <w:pStyle w:val="a4"/>
        <w:numPr>
          <w:ilvl w:val="0"/>
          <w:numId w:val="4"/>
        </w:numPr>
        <w:tabs>
          <w:tab w:val="left" w:pos="105"/>
        </w:tabs>
        <w:spacing w:line="360" w:lineRule="auto"/>
        <w:ind w:firstLineChars="0"/>
      </w:pPr>
      <w:r>
        <w:t>和</w:t>
      </w:r>
      <w:r>
        <w:t xml:space="preserve">Spring </w:t>
      </w:r>
      <w:r>
        <w:t>其他框架无缝集成，是其它</w:t>
      </w:r>
      <w:r>
        <w:t>Web</w:t>
      </w:r>
      <w:r>
        <w:t>框架所不具备的</w:t>
      </w:r>
      <w:r>
        <w:rPr>
          <w:rFonts w:hint="eastAsia"/>
        </w:rPr>
        <w:t>。</w:t>
      </w:r>
      <w:r w:rsidR="00753F67">
        <w:t>我相信你的项目肯定少不了</w:t>
      </w:r>
      <w:r w:rsidR="00753F67">
        <w:t>spring</w:t>
      </w:r>
      <w:r w:rsidR="00753F67">
        <w:rPr>
          <w:rFonts w:hint="eastAsia"/>
        </w:rPr>
        <w:t>。</w:t>
      </w:r>
    </w:p>
    <w:p w14:paraId="36CAAA50" w14:textId="77777777" w:rsidR="00D70A57" w:rsidRDefault="00AA184C" w:rsidP="005966A0">
      <w:pPr>
        <w:pStyle w:val="a4"/>
        <w:numPr>
          <w:ilvl w:val="0"/>
          <w:numId w:val="4"/>
        </w:numPr>
        <w:tabs>
          <w:tab w:val="left" w:pos="105"/>
        </w:tabs>
        <w:spacing w:line="360" w:lineRule="auto"/>
        <w:ind w:firstLineChars="0"/>
      </w:pPr>
      <w:r>
        <w:t>可适配，通过</w:t>
      </w:r>
      <w:proofErr w:type="spellStart"/>
      <w:r>
        <w:t>HandlerAdapter</w:t>
      </w:r>
      <w:proofErr w:type="spellEnd"/>
      <w:r>
        <w:t>可以支持任意的类作为处理器</w:t>
      </w:r>
      <w:r>
        <w:rPr>
          <w:rFonts w:hint="eastAsia"/>
        </w:rPr>
        <w:t>。</w:t>
      </w:r>
    </w:p>
    <w:p w14:paraId="17F48799" w14:textId="77777777" w:rsidR="00AA184C" w:rsidRDefault="003C7AB5" w:rsidP="005966A0">
      <w:pPr>
        <w:pStyle w:val="a4"/>
        <w:numPr>
          <w:ilvl w:val="0"/>
          <w:numId w:val="4"/>
        </w:numPr>
        <w:tabs>
          <w:tab w:val="left" w:pos="105"/>
        </w:tabs>
        <w:spacing w:line="360" w:lineRule="auto"/>
        <w:ind w:firstLineChars="0"/>
      </w:pPr>
      <w:r>
        <w:t>可定制性，</w:t>
      </w:r>
      <w:proofErr w:type="spellStart"/>
      <w:r>
        <w:t>HandlerMapping</w:t>
      </w:r>
      <w:proofErr w:type="spellEnd"/>
      <w:r>
        <w:t>、</w:t>
      </w:r>
      <w:proofErr w:type="spellStart"/>
      <w:r>
        <w:t>ViewResolver</w:t>
      </w:r>
      <w:proofErr w:type="spellEnd"/>
      <w:r>
        <w:t>等能够非常简单的定制</w:t>
      </w:r>
      <w:r>
        <w:rPr>
          <w:rFonts w:hint="eastAsia"/>
        </w:rPr>
        <w:t>。</w:t>
      </w:r>
    </w:p>
    <w:p w14:paraId="1B02A577" w14:textId="77777777" w:rsidR="00BE7424" w:rsidRDefault="00BE7424" w:rsidP="005966A0">
      <w:pPr>
        <w:pStyle w:val="a4"/>
        <w:numPr>
          <w:ilvl w:val="0"/>
          <w:numId w:val="4"/>
        </w:numPr>
        <w:tabs>
          <w:tab w:val="left" w:pos="105"/>
        </w:tabs>
        <w:spacing w:line="360" w:lineRule="auto"/>
        <w:ind w:firstLineChars="0"/>
      </w:pPr>
      <w:r>
        <w:t>功能强大的数据验证、格式化、绑定机制</w:t>
      </w:r>
      <w:r w:rsidR="0035679B">
        <w:rPr>
          <w:rFonts w:hint="eastAsia"/>
        </w:rPr>
        <w:t>。</w:t>
      </w:r>
    </w:p>
    <w:p w14:paraId="4F929880" w14:textId="77777777" w:rsidR="004F4481" w:rsidRPr="00F26C5F" w:rsidRDefault="004F4481" w:rsidP="005966A0">
      <w:pPr>
        <w:pStyle w:val="a4"/>
        <w:numPr>
          <w:ilvl w:val="0"/>
          <w:numId w:val="4"/>
        </w:numPr>
        <w:tabs>
          <w:tab w:val="left" w:pos="105"/>
        </w:tabs>
        <w:spacing w:line="360" w:lineRule="auto"/>
        <w:ind w:firstLineChars="0"/>
      </w:pPr>
      <w:r>
        <w:t>利用</w:t>
      </w:r>
      <w:r>
        <w:t>Spring</w:t>
      </w:r>
      <w:r>
        <w:t>提供的</w:t>
      </w:r>
      <w:r>
        <w:t>Mock</w:t>
      </w:r>
      <w:r>
        <w:t>对象能够非常简单的进行</w:t>
      </w:r>
      <w:r>
        <w:t>Web</w:t>
      </w:r>
      <w:r>
        <w:t>层单元测试</w:t>
      </w:r>
      <w:r>
        <w:rPr>
          <w:rFonts w:hint="eastAsia"/>
        </w:rPr>
        <w:t>。</w:t>
      </w:r>
    </w:p>
    <w:p w14:paraId="45F15146" w14:textId="77777777" w:rsidR="00373431" w:rsidRDefault="00F26C5F" w:rsidP="005966A0">
      <w:pPr>
        <w:pStyle w:val="a4"/>
        <w:numPr>
          <w:ilvl w:val="0"/>
          <w:numId w:val="4"/>
        </w:numPr>
        <w:tabs>
          <w:tab w:val="left" w:pos="105"/>
        </w:tabs>
        <w:spacing w:line="360" w:lineRule="auto"/>
        <w:ind w:firstLineChars="0"/>
      </w:pPr>
      <w:proofErr w:type="spellStart"/>
      <w:r w:rsidRPr="008A4E47">
        <w:t>SpringMVC</w:t>
      </w:r>
      <w:proofErr w:type="spellEnd"/>
      <w:r w:rsidRPr="008A4E47">
        <w:t>对于</w:t>
      </w:r>
      <w:proofErr w:type="spellStart"/>
      <w:r>
        <w:t>RESTful</w:t>
      </w:r>
      <w:proofErr w:type="spellEnd"/>
      <w:r>
        <w:t>风格的支持</w:t>
      </w:r>
      <w:r w:rsidR="008A4E47">
        <w:rPr>
          <w:rFonts w:hint="eastAsia"/>
        </w:rPr>
        <w:t>。</w:t>
      </w:r>
      <w:r w:rsidR="00712442">
        <w:t>再也不必使用</w:t>
      </w:r>
      <w:proofErr w:type="spellStart"/>
      <w:r w:rsidR="00AE37B7">
        <w:t>urlRewrite</w:t>
      </w:r>
      <w:proofErr w:type="spellEnd"/>
      <w:r w:rsidR="00712442">
        <w:t>这类东</w:t>
      </w:r>
      <w:proofErr w:type="gramStart"/>
      <w:r w:rsidR="00712442">
        <w:t>东</w:t>
      </w:r>
      <w:proofErr w:type="gramEnd"/>
      <w:r w:rsidR="00712442">
        <w:t>了</w:t>
      </w:r>
      <w:r w:rsidR="00373431">
        <w:rPr>
          <w:rFonts w:hint="eastAsia"/>
        </w:rPr>
        <w:t>。</w:t>
      </w:r>
    </w:p>
    <w:p w14:paraId="55C7BE0C" w14:textId="77777777" w:rsidR="00373431" w:rsidRDefault="00FC17B0" w:rsidP="005966A0">
      <w:pPr>
        <w:pStyle w:val="a4"/>
        <w:numPr>
          <w:ilvl w:val="0"/>
          <w:numId w:val="4"/>
        </w:numPr>
        <w:tabs>
          <w:tab w:val="left" w:pos="105"/>
        </w:tabs>
        <w:spacing w:line="360" w:lineRule="auto"/>
        <w:ind w:firstLineChars="0"/>
      </w:pPr>
      <w:r>
        <w:t>简单的文件上传</w:t>
      </w:r>
      <w:r>
        <w:rPr>
          <w:rFonts w:hint="eastAsia"/>
        </w:rPr>
        <w:t>。</w:t>
      </w:r>
      <w:proofErr w:type="spellStart"/>
      <w:r w:rsidR="00544C5C">
        <w:t>SpringMVC</w:t>
      </w:r>
      <w:proofErr w:type="spellEnd"/>
      <w:r w:rsidR="00544C5C">
        <w:t>当中的文件</w:t>
      </w:r>
      <w:proofErr w:type="gramStart"/>
      <w:r w:rsidR="00544C5C">
        <w:t>上传比</w:t>
      </w:r>
      <w:proofErr w:type="gramEnd"/>
      <w:r w:rsidR="00544C5C">
        <w:t>Struts2</w:t>
      </w:r>
      <w:r w:rsidR="00544C5C">
        <w:t>方便了不少</w:t>
      </w:r>
      <w:r w:rsidR="00544C5C">
        <w:rPr>
          <w:rFonts w:hint="eastAsia"/>
        </w:rPr>
        <w:t>。框架当中有具体的例子。</w:t>
      </w:r>
    </w:p>
    <w:p w14:paraId="6AD2C778" w14:textId="77777777" w:rsidR="008604B2" w:rsidRDefault="008604B2" w:rsidP="005966A0">
      <w:pPr>
        <w:pStyle w:val="a4"/>
        <w:numPr>
          <w:ilvl w:val="0"/>
          <w:numId w:val="4"/>
        </w:numPr>
        <w:tabs>
          <w:tab w:val="left" w:pos="105"/>
        </w:tabs>
        <w:spacing w:line="360" w:lineRule="auto"/>
        <w:ind w:firstLineChars="0"/>
      </w:pPr>
      <w:r>
        <w:t>基于注解的零配置支持</w:t>
      </w:r>
      <w:r>
        <w:rPr>
          <w:rFonts w:hint="eastAsia"/>
        </w:rPr>
        <w:t>。</w:t>
      </w:r>
    </w:p>
    <w:p w14:paraId="333B4320" w14:textId="77777777" w:rsidR="009C6789" w:rsidRDefault="009C6789" w:rsidP="005966A0">
      <w:pPr>
        <w:pStyle w:val="a4"/>
        <w:numPr>
          <w:ilvl w:val="0"/>
          <w:numId w:val="4"/>
        </w:numPr>
        <w:tabs>
          <w:tab w:val="left" w:pos="105"/>
        </w:tabs>
        <w:spacing w:line="360" w:lineRule="auto"/>
        <w:ind w:firstLineChars="0"/>
      </w:pPr>
      <w:r>
        <w:t>Ajax</w:t>
      </w:r>
      <w:r>
        <w:t>请求的</w:t>
      </w:r>
      <w:r w:rsidR="00E433D2">
        <w:t>友好支持</w:t>
      </w:r>
      <w:r w:rsidR="00E433D2">
        <w:rPr>
          <w:rFonts w:hint="eastAsia"/>
        </w:rPr>
        <w:t>。</w:t>
      </w:r>
      <w:r w:rsidR="00B17EA3">
        <w:t>在</w:t>
      </w:r>
      <w:proofErr w:type="spellStart"/>
      <w:r w:rsidR="00B17EA3">
        <w:t>SpringMVC</w:t>
      </w:r>
      <w:proofErr w:type="spellEnd"/>
      <w:r w:rsidR="00B17EA3">
        <w:t>当中</w:t>
      </w:r>
      <w:r w:rsidR="00274795">
        <w:rPr>
          <w:rFonts w:hint="eastAsia"/>
        </w:rPr>
        <w:t>，</w:t>
      </w:r>
      <w:r w:rsidR="00274795">
        <w:t>我们通过使用</w:t>
      </w:r>
      <w:r w:rsidR="00274795">
        <w:rPr>
          <w:rFonts w:hint="eastAsia"/>
        </w:rPr>
        <w:t>@</w:t>
      </w:r>
      <w:proofErr w:type="spellStart"/>
      <w:r w:rsidR="00274795">
        <w:t>RestController</w:t>
      </w:r>
      <w:proofErr w:type="spellEnd"/>
      <w:r w:rsidR="00274795">
        <w:t xml:space="preserve"> </w:t>
      </w:r>
      <w:r w:rsidR="00274795">
        <w:rPr>
          <w:rFonts w:hint="eastAsia"/>
        </w:rPr>
        <w:t>@</w:t>
      </w:r>
      <w:proofErr w:type="spellStart"/>
      <w:r w:rsidR="00274795">
        <w:t>ResponseBody</w:t>
      </w:r>
      <w:proofErr w:type="spellEnd"/>
      <w:r w:rsidR="00274795">
        <w:t>注解</w:t>
      </w:r>
      <w:r w:rsidR="00274795">
        <w:rPr>
          <w:rFonts w:hint="eastAsia"/>
        </w:rPr>
        <w:t>，</w:t>
      </w:r>
      <w:r w:rsidR="00274795">
        <w:t>方法返回</w:t>
      </w:r>
      <w:r w:rsidR="00274795">
        <w:t>Object</w:t>
      </w:r>
      <w:r w:rsidR="00274795">
        <w:t>即可做到友好的</w:t>
      </w:r>
      <w:r w:rsidR="00274795">
        <w:t>Ajax</w:t>
      </w:r>
      <w:r w:rsidR="00274795">
        <w:t>返回</w:t>
      </w:r>
      <w:r w:rsidR="00274795">
        <w:rPr>
          <w:rFonts w:hint="eastAsia"/>
        </w:rPr>
        <w:t>。</w:t>
      </w:r>
    </w:p>
    <w:p w14:paraId="038AF846" w14:textId="77777777" w:rsidR="00EE3BAF" w:rsidRDefault="00C0254C" w:rsidP="005966A0">
      <w:pPr>
        <w:pStyle w:val="a4"/>
        <w:numPr>
          <w:ilvl w:val="0"/>
          <w:numId w:val="4"/>
        </w:numPr>
        <w:tabs>
          <w:tab w:val="left" w:pos="105"/>
        </w:tabs>
        <w:spacing w:line="360" w:lineRule="auto"/>
        <w:ind w:firstLineChars="0"/>
      </w:pPr>
      <w:proofErr w:type="spellStart"/>
      <w:r>
        <w:t>SpringMVC</w:t>
      </w:r>
      <w:proofErr w:type="spellEnd"/>
      <w:r>
        <w:t>的代码更加简洁</w:t>
      </w:r>
      <w:r w:rsidR="00E87373">
        <w:rPr>
          <w:rFonts w:hint="eastAsia"/>
        </w:rPr>
        <w:t>、清晰。相信通过一定时间的使用大家都能有切身的体会。</w:t>
      </w:r>
    </w:p>
    <w:p w14:paraId="05633A26" w14:textId="77777777" w:rsidR="006F162D" w:rsidRDefault="00001DCB" w:rsidP="005966A0">
      <w:pPr>
        <w:pStyle w:val="a4"/>
        <w:numPr>
          <w:ilvl w:val="0"/>
          <w:numId w:val="4"/>
        </w:numPr>
        <w:tabs>
          <w:tab w:val="left" w:pos="105"/>
        </w:tabs>
        <w:spacing w:line="360" w:lineRule="auto"/>
        <w:ind w:firstLineChars="0"/>
      </w:pPr>
      <w:r>
        <w:t>最后一点</w:t>
      </w:r>
      <w:r>
        <w:rPr>
          <w:rFonts w:hint="eastAsia"/>
        </w:rPr>
        <w:t>，</w:t>
      </w:r>
      <w:r>
        <w:t>也是我觉得最重要的一点</w:t>
      </w:r>
      <w:r w:rsidR="008E0A7D">
        <w:rPr>
          <w:rFonts w:hint="eastAsia"/>
        </w:rPr>
        <w:t>。</w:t>
      </w:r>
      <w:r w:rsidR="00C40756">
        <w:t>由于</w:t>
      </w:r>
      <w:r w:rsidR="00C40756">
        <w:t>Spring</w:t>
      </w:r>
      <w:r w:rsidR="00C40756">
        <w:t>的特性</w:t>
      </w:r>
      <w:r w:rsidR="00C40756">
        <w:rPr>
          <w:rFonts w:hint="eastAsia"/>
        </w:rPr>
        <w:t>，</w:t>
      </w:r>
      <w:r w:rsidR="00C40756">
        <w:t>Spring</w:t>
      </w:r>
      <w:r w:rsidR="00C40756">
        <w:t>能够很好的与</w:t>
      </w:r>
      <w:r w:rsidR="00C40756">
        <w:t>Spring</w:t>
      </w:r>
      <w:r w:rsidR="00C40756">
        <w:t>之外的</w:t>
      </w:r>
      <w:r w:rsidR="00E071D5">
        <w:t>框架</w:t>
      </w:r>
      <w:r w:rsidR="00E071D5">
        <w:rPr>
          <w:rFonts w:hint="eastAsia"/>
        </w:rPr>
        <w:t>、</w:t>
      </w:r>
      <w:r w:rsidR="00E071D5">
        <w:t>组件集成</w:t>
      </w:r>
      <w:r w:rsidR="00E071D5">
        <w:rPr>
          <w:rFonts w:hint="eastAsia"/>
        </w:rPr>
        <w:t>。</w:t>
      </w:r>
      <w:r w:rsidR="004E0FAA">
        <w:t>Spring</w:t>
      </w:r>
      <w:r w:rsidR="004E0FAA">
        <w:t>与</w:t>
      </w:r>
      <w:proofErr w:type="spellStart"/>
      <w:r w:rsidR="004E0FAA">
        <w:t>SpringMVC</w:t>
      </w:r>
      <w:proofErr w:type="spellEnd"/>
      <w:r w:rsidR="004E0FAA">
        <w:t>又是一个上下文</w:t>
      </w:r>
      <w:r w:rsidR="004E0FAA">
        <w:t>Context</w:t>
      </w:r>
      <w:r w:rsidR="004E0FAA">
        <w:t>的关系</w:t>
      </w:r>
      <w:r w:rsidR="004E0FAA">
        <w:rPr>
          <w:rFonts w:hint="eastAsia"/>
        </w:rPr>
        <w:t>（可以理解为继承的关系），</w:t>
      </w:r>
      <w:proofErr w:type="spellStart"/>
      <w:r w:rsidR="004E0FAA">
        <w:rPr>
          <w:rFonts w:hint="eastAsia"/>
        </w:rPr>
        <w:t>SpringMVC</w:t>
      </w:r>
      <w:proofErr w:type="spellEnd"/>
      <w:r w:rsidR="004E0FAA">
        <w:rPr>
          <w:rFonts w:hint="eastAsia"/>
        </w:rPr>
        <w:t>能够使用上一级</w:t>
      </w:r>
      <w:r w:rsidR="004E0FAA">
        <w:rPr>
          <w:rFonts w:hint="eastAsia"/>
        </w:rPr>
        <w:t>Context</w:t>
      </w:r>
      <w:r w:rsidR="004E0FAA">
        <w:rPr>
          <w:rFonts w:hint="eastAsia"/>
        </w:rPr>
        <w:t>当中的内容。</w:t>
      </w:r>
      <w:r w:rsidR="00EF47EB">
        <w:t>这些技术包括但不限于</w:t>
      </w:r>
      <w:r w:rsidR="00525063">
        <w:rPr>
          <w:rFonts w:hint="eastAsia"/>
        </w:rPr>
        <w:t>以下</w:t>
      </w:r>
      <w:r w:rsidR="00EF47EB">
        <w:rPr>
          <w:rFonts w:hint="eastAsia"/>
        </w:rPr>
        <w:t>几种：</w:t>
      </w:r>
      <w:proofErr w:type="spellStart"/>
      <w:r w:rsidR="00EF47EB">
        <w:rPr>
          <w:rFonts w:hint="eastAsia"/>
        </w:rPr>
        <w:t>shiro</w:t>
      </w:r>
      <w:proofErr w:type="spellEnd"/>
      <w:r w:rsidR="00EF47EB">
        <w:rPr>
          <w:rFonts w:hint="eastAsia"/>
        </w:rPr>
        <w:t>、</w:t>
      </w:r>
      <w:proofErr w:type="spellStart"/>
      <w:r w:rsidR="00EF47EB">
        <w:rPr>
          <w:rFonts w:hint="eastAsia"/>
        </w:rPr>
        <w:t>redis</w:t>
      </w:r>
      <w:proofErr w:type="spellEnd"/>
      <w:r w:rsidR="00EF47EB">
        <w:rPr>
          <w:rFonts w:hint="eastAsia"/>
        </w:rPr>
        <w:t>、</w:t>
      </w:r>
      <w:proofErr w:type="spellStart"/>
      <w:r w:rsidR="00EF47EB">
        <w:rPr>
          <w:rFonts w:hint="eastAsia"/>
        </w:rPr>
        <w:t>ehcache</w:t>
      </w:r>
      <w:proofErr w:type="spellEnd"/>
      <w:r w:rsidR="0014792A">
        <w:rPr>
          <w:rFonts w:hint="eastAsia"/>
        </w:rPr>
        <w:t>、</w:t>
      </w:r>
      <w:proofErr w:type="spellStart"/>
      <w:r w:rsidR="0014792A">
        <w:rPr>
          <w:rFonts w:hint="eastAsia"/>
        </w:rPr>
        <w:t>websocket</w:t>
      </w:r>
      <w:proofErr w:type="spellEnd"/>
      <w:r w:rsidR="0014792A">
        <w:rPr>
          <w:rFonts w:hint="eastAsia"/>
        </w:rPr>
        <w:t>、</w:t>
      </w:r>
      <w:proofErr w:type="spellStart"/>
      <w:r w:rsidR="0078284E">
        <w:rPr>
          <w:rFonts w:hint="eastAsia"/>
        </w:rPr>
        <w:t>rabbitMq</w:t>
      </w:r>
      <w:proofErr w:type="spellEnd"/>
      <w:r w:rsidR="008F4055">
        <w:rPr>
          <w:rFonts w:hint="eastAsia"/>
        </w:rPr>
        <w:t>、</w:t>
      </w:r>
      <w:proofErr w:type="spellStart"/>
      <w:r w:rsidR="008F4055">
        <w:rPr>
          <w:rFonts w:hint="eastAsia"/>
        </w:rPr>
        <w:t>mybatis</w:t>
      </w:r>
      <w:proofErr w:type="spellEnd"/>
      <w:r w:rsidR="008F4055">
        <w:rPr>
          <w:rFonts w:hint="eastAsia"/>
        </w:rPr>
        <w:t>等等。</w:t>
      </w:r>
    </w:p>
    <w:p w14:paraId="4ABA776E" w14:textId="77777777" w:rsidR="004A4244" w:rsidRDefault="004A4244" w:rsidP="004A4244">
      <w:pPr>
        <w:pStyle w:val="2"/>
      </w:pPr>
      <w:bookmarkStart w:id="8" w:name="_Toc445825755"/>
      <w:r>
        <w:rPr>
          <w:rFonts w:hint="eastAsia"/>
        </w:rPr>
        <w:t>二、</w:t>
      </w:r>
      <w:r w:rsidR="00620CEF">
        <w:rPr>
          <w:rFonts w:hint="eastAsia"/>
        </w:rPr>
        <w:t>HY</w:t>
      </w:r>
      <w:r w:rsidR="00620CEF">
        <w:rPr>
          <w:rFonts w:hint="eastAsia"/>
        </w:rPr>
        <w:t>框架使用说明</w:t>
      </w:r>
      <w:bookmarkEnd w:id="8"/>
    </w:p>
    <w:p w14:paraId="6E849691" w14:textId="77777777" w:rsidR="00276850" w:rsidRDefault="00840B3F" w:rsidP="00815F63">
      <w:pPr>
        <w:pStyle w:val="3"/>
      </w:pPr>
      <w:bookmarkStart w:id="9" w:name="_Toc445825756"/>
      <w:r>
        <w:rPr>
          <w:rFonts w:hint="eastAsia"/>
        </w:rPr>
        <w:t>1</w:t>
      </w:r>
      <w:r>
        <w:rPr>
          <w:rFonts w:hint="eastAsia"/>
        </w:rPr>
        <w:t>、框架</w:t>
      </w:r>
      <w:r w:rsidR="0040596C">
        <w:rPr>
          <w:rFonts w:hint="eastAsia"/>
        </w:rPr>
        <w:t>整体结构介绍</w:t>
      </w:r>
      <w:bookmarkEnd w:id="9"/>
    </w:p>
    <w:p w14:paraId="6F91302F" w14:textId="77777777" w:rsidR="006274DB" w:rsidRPr="007E2A21" w:rsidRDefault="00C47ECA" w:rsidP="0023017B">
      <w:pPr>
        <w:spacing w:line="360" w:lineRule="auto"/>
      </w:pPr>
      <w:r>
        <w:tab/>
      </w:r>
      <w:r w:rsidR="008C5B42" w:rsidRPr="008C5B42">
        <w:rPr>
          <w:rFonts w:hint="eastAsia"/>
        </w:rPr>
        <w:t>框架整体采用</w:t>
      </w:r>
      <w:proofErr w:type="spellStart"/>
      <w:r w:rsidR="008C5B42" w:rsidRPr="008C5B42">
        <w:rPr>
          <w:rFonts w:hint="eastAsia"/>
        </w:rPr>
        <w:t>springmvc+spring+mybatis</w:t>
      </w:r>
      <w:proofErr w:type="spellEnd"/>
      <w:r w:rsidR="008C5B42" w:rsidRPr="008C5B42">
        <w:rPr>
          <w:rFonts w:hint="eastAsia"/>
        </w:rPr>
        <w:t>(SSM)</w:t>
      </w:r>
      <w:r w:rsidR="008C5B42" w:rsidRPr="008C5B42">
        <w:rPr>
          <w:rFonts w:hint="eastAsia"/>
        </w:rPr>
        <w:t>的架构</w:t>
      </w:r>
      <w:r w:rsidR="008C5B42" w:rsidRPr="008C5B42">
        <w:rPr>
          <w:rFonts w:hint="eastAsia"/>
        </w:rPr>
        <w:t>,</w:t>
      </w:r>
      <w:r w:rsidR="008C5B42" w:rsidRPr="008C5B42">
        <w:rPr>
          <w:rFonts w:hint="eastAsia"/>
        </w:rPr>
        <w:t>集成了</w:t>
      </w:r>
      <w:proofErr w:type="spellStart"/>
      <w:r w:rsidR="008C5B42" w:rsidRPr="008C5B42">
        <w:rPr>
          <w:rFonts w:hint="eastAsia"/>
        </w:rPr>
        <w:t>shiro,druid,websocket,ehcache,redis</w:t>
      </w:r>
      <w:proofErr w:type="spellEnd"/>
      <w:r w:rsidR="008C5B42" w:rsidRPr="008C5B42">
        <w:rPr>
          <w:rFonts w:hint="eastAsia"/>
        </w:rPr>
        <w:t>等</w:t>
      </w:r>
      <w:r w:rsidR="008C5B42" w:rsidRPr="008C5B42">
        <w:rPr>
          <w:rFonts w:hint="eastAsia"/>
        </w:rPr>
        <w:t>..</w:t>
      </w:r>
      <w:r w:rsidR="007E2A21">
        <w:rPr>
          <w:rFonts w:hint="eastAsia"/>
        </w:rPr>
        <w:t>HY</w:t>
      </w:r>
      <w:r w:rsidR="007E2A21">
        <w:rPr>
          <w:rFonts w:hint="eastAsia"/>
        </w:rPr>
        <w:t>框架是一个易</w:t>
      </w:r>
      <w:proofErr w:type="gramStart"/>
      <w:r w:rsidR="007E2A21">
        <w:rPr>
          <w:rFonts w:hint="eastAsia"/>
        </w:rPr>
        <w:t>集成易</w:t>
      </w:r>
      <w:proofErr w:type="gramEnd"/>
      <w:r w:rsidR="007E2A21">
        <w:rPr>
          <w:rFonts w:hint="eastAsia"/>
        </w:rPr>
        <w:t>拆分的整体，</w:t>
      </w:r>
      <w:r w:rsidR="00C132B7">
        <w:rPr>
          <w:rFonts w:hint="eastAsia"/>
        </w:rPr>
        <w:t>我们可以快速的集成其他的</w:t>
      </w:r>
      <w:r w:rsidR="000735CC">
        <w:rPr>
          <w:rFonts w:hint="eastAsia"/>
        </w:rPr>
        <w:t>引用</w:t>
      </w:r>
      <w:r w:rsidR="00C132B7">
        <w:rPr>
          <w:rFonts w:hint="eastAsia"/>
        </w:rPr>
        <w:t>，我们也能快速的删除已经集成的</w:t>
      </w:r>
      <w:r w:rsidR="000735CC">
        <w:rPr>
          <w:rFonts w:hint="eastAsia"/>
        </w:rPr>
        <w:t>引用</w:t>
      </w:r>
      <w:r w:rsidR="00C132B7">
        <w:rPr>
          <w:rFonts w:hint="eastAsia"/>
        </w:rPr>
        <w:t>。</w:t>
      </w:r>
    </w:p>
    <w:p w14:paraId="2FF2707D" w14:textId="77777777" w:rsidR="00821B63" w:rsidRDefault="00821B63" w:rsidP="0023017B">
      <w:pPr>
        <w:spacing w:line="360" w:lineRule="auto"/>
        <w:ind w:firstLine="420"/>
      </w:pPr>
      <w:r>
        <w:rPr>
          <w:rFonts w:hint="eastAsia"/>
        </w:rPr>
        <w:lastRenderedPageBreak/>
        <w:t>安全方面</w:t>
      </w:r>
      <w:r>
        <w:rPr>
          <w:rFonts w:hint="eastAsia"/>
        </w:rPr>
        <w:t>:</w:t>
      </w:r>
      <w:r>
        <w:rPr>
          <w:rFonts w:hint="eastAsia"/>
        </w:rPr>
        <w:t>采用</w:t>
      </w:r>
      <w:r w:rsidR="00AC2395">
        <w:rPr>
          <w:rFonts w:hint="eastAsia"/>
        </w:rPr>
        <w:t>Apache</w:t>
      </w:r>
      <w:r w:rsidR="00AC2395">
        <w:t xml:space="preserve"> </w:t>
      </w:r>
      <w:proofErr w:type="spellStart"/>
      <w:r w:rsidR="00AC2395">
        <w:rPr>
          <w:rFonts w:hint="eastAsia"/>
        </w:rPr>
        <w:t>S</w:t>
      </w:r>
      <w:r>
        <w:rPr>
          <w:rFonts w:hint="eastAsia"/>
        </w:rPr>
        <w:t>hiro</w:t>
      </w:r>
      <w:proofErr w:type="spellEnd"/>
      <w:r>
        <w:rPr>
          <w:rFonts w:hint="eastAsia"/>
        </w:rPr>
        <w:t>进行</w:t>
      </w:r>
      <w:r>
        <w:rPr>
          <w:rFonts w:hint="eastAsia"/>
        </w:rPr>
        <w:t>WEB</w:t>
      </w:r>
      <w:r>
        <w:rPr>
          <w:rFonts w:hint="eastAsia"/>
        </w:rPr>
        <w:t>安全管理</w:t>
      </w:r>
      <w:r>
        <w:rPr>
          <w:rFonts w:hint="eastAsia"/>
        </w:rPr>
        <w:t>,</w:t>
      </w:r>
      <w:r>
        <w:rPr>
          <w:rFonts w:hint="eastAsia"/>
        </w:rPr>
        <w:t>实现了</w:t>
      </w:r>
      <w:r>
        <w:rPr>
          <w:rFonts w:hint="eastAsia"/>
        </w:rPr>
        <w:t>session</w:t>
      </w:r>
      <w:r>
        <w:rPr>
          <w:rFonts w:hint="eastAsia"/>
        </w:rPr>
        <w:t>独立管理、以及基于角色到菜单的权限管理</w:t>
      </w:r>
      <w:r>
        <w:rPr>
          <w:rFonts w:hint="eastAsia"/>
        </w:rPr>
        <w:t>,</w:t>
      </w:r>
      <w:r>
        <w:rPr>
          <w:rFonts w:hint="eastAsia"/>
        </w:rPr>
        <w:t>并且支持</w:t>
      </w:r>
      <w:proofErr w:type="gramStart"/>
      <w:r>
        <w:rPr>
          <w:rFonts w:hint="eastAsia"/>
        </w:rPr>
        <w:t>增删改查级别</w:t>
      </w:r>
      <w:proofErr w:type="gramEnd"/>
      <w:r>
        <w:rPr>
          <w:rFonts w:hint="eastAsia"/>
        </w:rPr>
        <w:t>的权限管理</w:t>
      </w:r>
      <w:r>
        <w:rPr>
          <w:rFonts w:hint="eastAsia"/>
        </w:rPr>
        <w:t>,</w:t>
      </w:r>
      <w:r>
        <w:rPr>
          <w:rFonts w:hint="eastAsia"/>
        </w:rPr>
        <w:t>可将权限精确到</w:t>
      </w:r>
      <w:r>
        <w:rPr>
          <w:rFonts w:hint="eastAsia"/>
        </w:rPr>
        <w:t>Controller</w:t>
      </w:r>
      <w:r>
        <w:rPr>
          <w:rFonts w:hint="eastAsia"/>
        </w:rPr>
        <w:t>的方法一级。</w:t>
      </w:r>
    </w:p>
    <w:p w14:paraId="02D2372B" w14:textId="77777777" w:rsidR="00821B63" w:rsidRDefault="00821B63" w:rsidP="0023017B">
      <w:pPr>
        <w:spacing w:line="360" w:lineRule="auto"/>
      </w:pPr>
      <w:r>
        <w:rPr>
          <w:rFonts w:hint="eastAsia"/>
        </w:rPr>
        <w:tab/>
      </w:r>
      <w:r>
        <w:rPr>
          <w:rFonts w:hint="eastAsia"/>
        </w:rPr>
        <w:t>同时对异常采用</w:t>
      </w:r>
      <w:r>
        <w:rPr>
          <w:rFonts w:hint="eastAsia"/>
        </w:rPr>
        <w:t>log4j</w:t>
      </w:r>
      <w:r>
        <w:rPr>
          <w:rFonts w:hint="eastAsia"/>
        </w:rPr>
        <w:t>记录，对系统内的同步、异步异常均已处理，业务代码内无需自行处理。除如特殊需求</w:t>
      </w:r>
      <w:proofErr w:type="gramStart"/>
      <w:r>
        <w:rPr>
          <w:rFonts w:hint="eastAsia"/>
        </w:rPr>
        <w:t>外需要</w:t>
      </w:r>
      <w:proofErr w:type="gramEnd"/>
      <w:r>
        <w:rPr>
          <w:rFonts w:hint="eastAsia"/>
        </w:rPr>
        <w:t>自己处理的异常，应该在自行处理完成后，视情况抛出相应的异常，</w:t>
      </w:r>
      <w:proofErr w:type="gramStart"/>
      <w:r>
        <w:rPr>
          <w:rFonts w:hint="eastAsia"/>
        </w:rPr>
        <w:t>供系统</w:t>
      </w:r>
      <w:proofErr w:type="gramEnd"/>
      <w:r>
        <w:rPr>
          <w:rFonts w:hint="eastAsia"/>
        </w:rPr>
        <w:t>记录。</w:t>
      </w:r>
    </w:p>
    <w:p w14:paraId="559B123C" w14:textId="77777777" w:rsidR="00821B63" w:rsidRPr="006274DB" w:rsidRDefault="00821B63" w:rsidP="00AA2BB2">
      <w:pPr>
        <w:spacing w:line="360" w:lineRule="auto"/>
      </w:pPr>
      <w:r>
        <w:rPr>
          <w:rFonts w:hint="eastAsia"/>
        </w:rPr>
        <w:tab/>
      </w:r>
      <w:r>
        <w:rPr>
          <w:rFonts w:hint="eastAsia"/>
        </w:rPr>
        <w:t>认识此框架请从</w:t>
      </w:r>
      <w:r>
        <w:rPr>
          <w:rFonts w:hint="eastAsia"/>
        </w:rPr>
        <w:t>web.xml</w:t>
      </w:r>
      <w:r>
        <w:rPr>
          <w:rFonts w:hint="eastAsia"/>
        </w:rPr>
        <w:t>开始</w:t>
      </w:r>
      <w:r>
        <w:rPr>
          <w:rFonts w:hint="eastAsia"/>
        </w:rPr>
        <w:t>,</w:t>
      </w:r>
      <w:r>
        <w:rPr>
          <w:rFonts w:hint="eastAsia"/>
        </w:rPr>
        <w:t>然后</w:t>
      </w:r>
      <w:r>
        <w:rPr>
          <w:rFonts w:hint="eastAsia"/>
        </w:rPr>
        <w:t xml:space="preserve">applicationContext.xml </w:t>
      </w:r>
      <w:r>
        <w:rPr>
          <w:rFonts w:hint="eastAsia"/>
        </w:rPr>
        <w:t>读懂配置文件是关键</w:t>
      </w:r>
      <w:r w:rsidR="001D11F6">
        <w:rPr>
          <w:rFonts w:hint="eastAsia"/>
        </w:rPr>
        <w:t>。</w:t>
      </w:r>
    </w:p>
    <w:p w14:paraId="391768AF" w14:textId="77777777" w:rsidR="00815F63" w:rsidRDefault="00815F63" w:rsidP="00815F63">
      <w:pPr>
        <w:pStyle w:val="3"/>
      </w:pPr>
      <w:bookmarkStart w:id="10" w:name="_Toc445825757"/>
      <w:r>
        <w:rPr>
          <w:rFonts w:hint="eastAsia"/>
        </w:rPr>
        <w:t>2</w:t>
      </w:r>
      <w:r>
        <w:rPr>
          <w:rFonts w:hint="eastAsia"/>
        </w:rPr>
        <w:t>、</w:t>
      </w:r>
      <w:r w:rsidR="00F21AAF">
        <w:rPr>
          <w:rFonts w:hint="eastAsia"/>
        </w:rPr>
        <w:t>框架目录介绍</w:t>
      </w:r>
      <w:bookmarkEnd w:id="10"/>
    </w:p>
    <w:p w14:paraId="5217C6BB" w14:textId="77777777" w:rsidR="004526C2" w:rsidRPr="004526C2" w:rsidRDefault="004526C2" w:rsidP="004526C2">
      <w:r>
        <w:tab/>
      </w:r>
      <w:r w:rsidR="003704E9">
        <w:rPr>
          <w:rFonts w:hint="eastAsia"/>
          <w:noProof/>
        </w:rPr>
        <w:drawing>
          <wp:inline distT="0" distB="0" distL="0" distR="0" wp14:anchorId="62B5A3DF" wp14:editId="6D5C9805">
            <wp:extent cx="2333625" cy="4959985"/>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TX截图未命名.png"/>
                    <pic:cNvPicPr/>
                  </pic:nvPicPr>
                  <pic:blipFill>
                    <a:blip r:embed="rId10">
                      <a:extLst>
                        <a:ext uri="{28A0092B-C50C-407E-A947-70E740481C1C}">
                          <a14:useLocalDpi xmlns:a14="http://schemas.microsoft.com/office/drawing/2010/main" val="0"/>
                        </a:ext>
                      </a:extLst>
                    </a:blip>
                    <a:stretch>
                      <a:fillRect/>
                    </a:stretch>
                  </pic:blipFill>
                  <pic:spPr>
                    <a:xfrm>
                      <a:off x="0" y="0"/>
                      <a:ext cx="2344133" cy="4982319"/>
                    </a:xfrm>
                    <a:prstGeom prst="rect">
                      <a:avLst/>
                    </a:prstGeom>
                  </pic:spPr>
                </pic:pic>
              </a:graphicData>
            </a:graphic>
          </wp:inline>
        </w:drawing>
      </w:r>
      <w:r w:rsidR="003704E9">
        <w:rPr>
          <w:rFonts w:hint="eastAsia"/>
          <w:noProof/>
        </w:rPr>
        <w:drawing>
          <wp:inline distT="0" distB="0" distL="0" distR="0" wp14:anchorId="1440FB3E" wp14:editId="1BF34414">
            <wp:extent cx="2647950" cy="49599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TX截图未命名.png"/>
                    <pic:cNvPicPr/>
                  </pic:nvPicPr>
                  <pic:blipFill>
                    <a:blip r:embed="rId11">
                      <a:extLst>
                        <a:ext uri="{28A0092B-C50C-407E-A947-70E740481C1C}">
                          <a14:useLocalDpi xmlns:a14="http://schemas.microsoft.com/office/drawing/2010/main" val="0"/>
                        </a:ext>
                      </a:extLst>
                    </a:blip>
                    <a:stretch>
                      <a:fillRect/>
                    </a:stretch>
                  </pic:blipFill>
                  <pic:spPr>
                    <a:xfrm>
                      <a:off x="0" y="0"/>
                      <a:ext cx="2647950" cy="4959985"/>
                    </a:xfrm>
                    <a:prstGeom prst="rect">
                      <a:avLst/>
                    </a:prstGeom>
                  </pic:spPr>
                </pic:pic>
              </a:graphicData>
            </a:graphic>
          </wp:inline>
        </w:drawing>
      </w:r>
    </w:p>
    <w:p w14:paraId="752FE6DF" w14:textId="77777777" w:rsidR="00E37204" w:rsidRDefault="00E37204" w:rsidP="00F348EF">
      <w:pPr>
        <w:spacing w:line="360" w:lineRule="auto"/>
      </w:pPr>
      <w:r>
        <w:tab/>
      </w:r>
      <w:r w:rsidR="008A6E35">
        <w:t>此次框架结构采用</w:t>
      </w:r>
      <w:r w:rsidR="008A6E35">
        <w:t>Maven</w:t>
      </w:r>
      <w:r w:rsidR="008A6E35">
        <w:t>项目结构</w:t>
      </w:r>
      <w:r w:rsidR="00135A87">
        <w:rPr>
          <w:rFonts w:hint="eastAsia"/>
        </w:rPr>
        <w:t>，</w:t>
      </w:r>
      <w:r w:rsidR="00135A87">
        <w:t>方便项目最终转变成</w:t>
      </w:r>
      <w:r w:rsidR="00135A87">
        <w:t>maven</w:t>
      </w:r>
      <w:r w:rsidR="00135A87">
        <w:t>项目</w:t>
      </w:r>
      <w:r w:rsidR="00135A87">
        <w:rPr>
          <w:rFonts w:hint="eastAsia"/>
        </w:rPr>
        <w:t>。</w:t>
      </w:r>
      <w:r w:rsidR="00135A87">
        <w:t>通过</w:t>
      </w:r>
      <w:r w:rsidR="00135A87">
        <w:t>maven</w:t>
      </w:r>
      <w:r w:rsidR="00135A87">
        <w:t>我们可以很好的进行项目依赖</w:t>
      </w:r>
      <w:r w:rsidR="00135A87">
        <w:rPr>
          <w:rFonts w:hint="eastAsia"/>
        </w:rPr>
        <w:t>、版本管理等等。</w:t>
      </w:r>
    </w:p>
    <w:p w14:paraId="49B8EB47" w14:textId="77777777" w:rsidR="00E82AA8" w:rsidRDefault="00E82AA8" w:rsidP="00F348EF">
      <w:pPr>
        <w:spacing w:line="360" w:lineRule="auto"/>
      </w:pPr>
      <w:r>
        <w:lastRenderedPageBreak/>
        <w:tab/>
      </w:r>
      <w:r>
        <w:t>重点要说明的是</w:t>
      </w:r>
      <w:r>
        <w:t>resources/</w:t>
      </w:r>
      <w:proofErr w:type="spellStart"/>
      <w:r>
        <w:t>config</w:t>
      </w:r>
      <w:proofErr w:type="spellEnd"/>
      <w:r>
        <w:t>目录</w:t>
      </w:r>
      <w:r w:rsidR="009625B3">
        <w:rPr>
          <w:rFonts w:hint="eastAsia"/>
        </w:rPr>
        <w:t>（</w:t>
      </w:r>
      <w:r w:rsidR="009625B3" w:rsidRPr="009625B3">
        <w:rPr>
          <w:rFonts w:hint="eastAsia"/>
        </w:rPr>
        <w:t>整个框架的配置文件，包括</w:t>
      </w:r>
      <w:r w:rsidR="009625B3" w:rsidRPr="009625B3">
        <w:rPr>
          <w:rFonts w:hint="eastAsia"/>
        </w:rPr>
        <w:t>spring</w:t>
      </w:r>
      <w:r w:rsidR="009625B3" w:rsidRPr="009625B3">
        <w:rPr>
          <w:rFonts w:hint="eastAsia"/>
        </w:rPr>
        <w:t>以及其他插件的配置文件，对于一些业务的组件扫描可能需要自行添加到扫描的范围内</w:t>
      </w:r>
      <w:r w:rsidR="009625B3">
        <w:rPr>
          <w:rFonts w:hint="eastAsia"/>
        </w:rPr>
        <w:t>）</w:t>
      </w:r>
      <w:r w:rsidR="00CE234A">
        <w:rPr>
          <w:rFonts w:hint="eastAsia"/>
        </w:rPr>
        <w:t>：</w:t>
      </w:r>
    </w:p>
    <w:p w14:paraId="5626DCC8" w14:textId="77777777" w:rsidR="00957433" w:rsidRDefault="00275DB8" w:rsidP="00F348EF">
      <w:pPr>
        <w:pStyle w:val="a4"/>
        <w:numPr>
          <w:ilvl w:val="0"/>
          <w:numId w:val="5"/>
        </w:numPr>
        <w:spacing w:line="360" w:lineRule="auto"/>
        <w:ind w:firstLineChars="0"/>
      </w:pPr>
      <w:r>
        <w:t>applicationContext</w:t>
      </w:r>
      <w:r w:rsidR="00957433">
        <w:rPr>
          <w:rFonts w:hint="eastAsia"/>
        </w:rPr>
        <w:t>.xml</w:t>
      </w:r>
      <w:r w:rsidR="00957433">
        <w:t xml:space="preserve"> </w:t>
      </w:r>
      <w:r w:rsidR="001506ED" w:rsidRPr="001506ED">
        <w:rPr>
          <w:rFonts w:hint="eastAsia"/>
        </w:rPr>
        <w:t>spring</w:t>
      </w:r>
      <w:r w:rsidR="001506ED" w:rsidRPr="001506ED">
        <w:rPr>
          <w:rFonts w:hint="eastAsia"/>
        </w:rPr>
        <w:t>容器加载的主要</w:t>
      </w:r>
      <w:r w:rsidR="001506ED" w:rsidRPr="001506ED">
        <w:rPr>
          <w:rFonts w:hint="eastAsia"/>
        </w:rPr>
        <w:t>(</w:t>
      </w:r>
      <w:r w:rsidR="001506ED" w:rsidRPr="001506ED">
        <w:rPr>
          <w:rFonts w:hint="eastAsia"/>
        </w:rPr>
        <w:t>默认配置文件</w:t>
      </w:r>
      <w:r w:rsidR="001506ED" w:rsidRPr="001506ED">
        <w:rPr>
          <w:rFonts w:hint="eastAsia"/>
        </w:rPr>
        <w:t>),</w:t>
      </w:r>
      <w:r w:rsidR="001506ED" w:rsidRPr="001506ED">
        <w:rPr>
          <w:rFonts w:hint="eastAsia"/>
        </w:rPr>
        <w:t>在这里是</w:t>
      </w:r>
      <w:r w:rsidR="001506ED" w:rsidRPr="001506ED">
        <w:rPr>
          <w:rFonts w:hint="eastAsia"/>
        </w:rPr>
        <w:t>spring</w:t>
      </w:r>
      <w:r w:rsidR="001506ED" w:rsidRPr="001506ED">
        <w:rPr>
          <w:rFonts w:hint="eastAsia"/>
        </w:rPr>
        <w:t>所有配置文件的汇总</w:t>
      </w:r>
      <w:r w:rsidR="001977DB">
        <w:rPr>
          <w:rFonts w:hint="eastAsia"/>
        </w:rPr>
        <w:t>（入口）</w:t>
      </w:r>
      <w:r w:rsidR="000742B3">
        <w:rPr>
          <w:rFonts w:hint="eastAsia"/>
        </w:rPr>
        <w:t>。</w:t>
      </w:r>
    </w:p>
    <w:p w14:paraId="2BF0C444" w14:textId="77777777" w:rsidR="00171153" w:rsidRDefault="00EC10E4" w:rsidP="00F348EF">
      <w:pPr>
        <w:pStyle w:val="a4"/>
        <w:numPr>
          <w:ilvl w:val="0"/>
          <w:numId w:val="5"/>
        </w:numPr>
        <w:spacing w:line="360" w:lineRule="auto"/>
        <w:ind w:firstLineChars="0"/>
      </w:pPr>
      <w:r w:rsidRPr="00EC10E4">
        <w:t xml:space="preserve">spring-mvc.xml </w:t>
      </w:r>
      <w:proofErr w:type="spellStart"/>
      <w:r w:rsidRPr="00EC10E4">
        <w:t>springmvc</w:t>
      </w:r>
      <w:proofErr w:type="spellEnd"/>
      <w:r w:rsidRPr="00EC10E4">
        <w:t>配置文件</w:t>
      </w:r>
      <w:r w:rsidRPr="00EC10E4">
        <w:t>,</w:t>
      </w:r>
      <w:r w:rsidRPr="00EC10E4">
        <w:t>包括异常</w:t>
      </w:r>
      <w:r w:rsidRPr="00EC10E4">
        <w:t xml:space="preserve"> </w:t>
      </w:r>
      <w:r w:rsidRPr="00EC10E4">
        <w:t>文件上传</w:t>
      </w:r>
      <w:r w:rsidRPr="00EC10E4">
        <w:t xml:space="preserve"> </w:t>
      </w:r>
      <w:r w:rsidRPr="00EC10E4">
        <w:t>视图解析</w:t>
      </w:r>
      <w:r w:rsidRPr="00EC10E4">
        <w:t xml:space="preserve"> !!!</w:t>
      </w:r>
      <w:r w:rsidRPr="00EC10E4">
        <w:t>重要的是需要扫描的</w:t>
      </w:r>
      <w:r w:rsidRPr="00EC10E4">
        <w:t>Controller</w:t>
      </w:r>
      <w:r w:rsidRPr="00EC10E4">
        <w:t>包路劲要在这里面加</w:t>
      </w:r>
    </w:p>
    <w:p w14:paraId="4EA635DA" w14:textId="77777777" w:rsidR="00665F34" w:rsidRDefault="00213F42" w:rsidP="00F348EF">
      <w:pPr>
        <w:pStyle w:val="a4"/>
        <w:numPr>
          <w:ilvl w:val="0"/>
          <w:numId w:val="5"/>
        </w:numPr>
        <w:spacing w:line="360" w:lineRule="auto"/>
        <w:ind w:firstLineChars="0"/>
      </w:pPr>
      <w:r>
        <w:t xml:space="preserve">cache/* </w:t>
      </w:r>
      <w:r w:rsidR="00B97C54">
        <w:t>缓存相关配置文件</w:t>
      </w:r>
    </w:p>
    <w:p w14:paraId="596CBB2B" w14:textId="77777777" w:rsidR="00EF2052" w:rsidRDefault="00E424DC" w:rsidP="00F348EF">
      <w:pPr>
        <w:pStyle w:val="a4"/>
        <w:numPr>
          <w:ilvl w:val="0"/>
          <w:numId w:val="5"/>
        </w:numPr>
        <w:spacing w:line="360" w:lineRule="auto"/>
        <w:ind w:firstLineChars="0"/>
      </w:pPr>
      <w:proofErr w:type="spellStart"/>
      <w:r>
        <w:t>datasource</w:t>
      </w:r>
      <w:proofErr w:type="spellEnd"/>
      <w:r>
        <w:t xml:space="preserve">/* </w:t>
      </w:r>
      <w:r>
        <w:t>数据库连接相关配置文件</w:t>
      </w:r>
    </w:p>
    <w:p w14:paraId="3B554BB2" w14:textId="77777777" w:rsidR="00EF2052" w:rsidRDefault="00250642" w:rsidP="00F348EF">
      <w:pPr>
        <w:pStyle w:val="a4"/>
        <w:numPr>
          <w:ilvl w:val="0"/>
          <w:numId w:val="5"/>
        </w:numPr>
        <w:spacing w:line="360" w:lineRule="auto"/>
        <w:ind w:firstLineChars="0"/>
      </w:pPr>
      <w:r>
        <w:t>ftp/* ftp</w:t>
      </w:r>
      <w:r>
        <w:t>相关文件</w:t>
      </w:r>
    </w:p>
    <w:p w14:paraId="5245B4CB" w14:textId="77777777" w:rsidR="009945E5" w:rsidRDefault="0049380E" w:rsidP="00F348EF">
      <w:pPr>
        <w:pStyle w:val="a4"/>
        <w:numPr>
          <w:ilvl w:val="0"/>
          <w:numId w:val="5"/>
        </w:numPr>
        <w:spacing w:line="360" w:lineRule="auto"/>
        <w:ind w:firstLineChars="0"/>
      </w:pPr>
      <w:proofErr w:type="spellStart"/>
      <w:r>
        <w:t>mybatis</w:t>
      </w:r>
      <w:proofErr w:type="spellEnd"/>
      <w:r w:rsidR="00DC4A6B">
        <w:t>/*</w:t>
      </w:r>
      <w:r>
        <w:t xml:space="preserve"> </w:t>
      </w:r>
      <w:proofErr w:type="spellStart"/>
      <w:r>
        <w:t>mybatis</w:t>
      </w:r>
      <w:proofErr w:type="spellEnd"/>
      <w:r>
        <w:t>配置文件</w:t>
      </w:r>
      <w:r>
        <w:rPr>
          <w:rFonts w:hint="eastAsia"/>
        </w:rPr>
        <w:t>,xml</w:t>
      </w:r>
      <w:r>
        <w:rPr>
          <w:rFonts w:hint="eastAsia"/>
        </w:rPr>
        <w:t>映射文件</w:t>
      </w:r>
    </w:p>
    <w:p w14:paraId="5735B460" w14:textId="77777777" w:rsidR="00A34327" w:rsidRDefault="00DC4A6B" w:rsidP="00F348EF">
      <w:pPr>
        <w:pStyle w:val="a4"/>
        <w:numPr>
          <w:ilvl w:val="0"/>
          <w:numId w:val="5"/>
        </w:numPr>
        <w:spacing w:line="360" w:lineRule="auto"/>
        <w:ind w:firstLineChars="0"/>
      </w:pPr>
      <w:proofErr w:type="spellStart"/>
      <w:r>
        <w:t>shiro</w:t>
      </w:r>
      <w:proofErr w:type="spellEnd"/>
      <w:r>
        <w:t xml:space="preserve">/* Apache </w:t>
      </w:r>
      <w:proofErr w:type="spellStart"/>
      <w:r>
        <w:t>Shiro</w:t>
      </w:r>
      <w:proofErr w:type="spellEnd"/>
      <w:r>
        <w:t>相关配置文件</w:t>
      </w:r>
      <w:r w:rsidR="00DC5C56" w:rsidRPr="00DC5C56">
        <w:t>包括</w:t>
      </w:r>
      <w:r w:rsidR="00DC5C56" w:rsidRPr="00DC5C56">
        <w:t xml:space="preserve"> </w:t>
      </w:r>
      <w:r w:rsidR="00DC5C56" w:rsidRPr="00DC5C56">
        <w:t>自定义密码验证</w:t>
      </w:r>
      <w:r w:rsidR="00DC5C56" w:rsidRPr="00DC5C56">
        <w:t xml:space="preserve">  </w:t>
      </w:r>
      <w:r w:rsidR="00DC5C56" w:rsidRPr="00DC5C56">
        <w:t>自动以</w:t>
      </w:r>
      <w:proofErr w:type="spellStart"/>
      <w:r w:rsidR="00DC5C56" w:rsidRPr="00DC5C56">
        <w:t>BaseRealm</w:t>
      </w:r>
      <w:proofErr w:type="spellEnd"/>
      <w:r w:rsidR="00DC5C56" w:rsidRPr="00DC5C56">
        <w:t>类</w:t>
      </w:r>
      <w:r w:rsidR="00DC5C56" w:rsidRPr="00DC5C56">
        <w:t xml:space="preserve"> </w:t>
      </w:r>
      <w:proofErr w:type="spellStart"/>
      <w:r w:rsidR="00DC5C56" w:rsidRPr="00DC5C56">
        <w:t>securityManager</w:t>
      </w:r>
      <w:proofErr w:type="spellEnd"/>
      <w:r w:rsidR="00DC5C56" w:rsidRPr="00DC5C56">
        <w:t xml:space="preserve"> </w:t>
      </w:r>
      <w:r w:rsidR="00DC5C56" w:rsidRPr="00DC5C56">
        <w:t>以及各种拦截器</w:t>
      </w:r>
      <w:r w:rsidR="00DC5C56" w:rsidRPr="00DC5C56">
        <w:t xml:space="preserve"> </w:t>
      </w:r>
      <w:r w:rsidR="00DC5C56" w:rsidRPr="00DC5C56">
        <w:t>权限等</w:t>
      </w:r>
      <w:r w:rsidR="00DC5C56" w:rsidRPr="00DC5C56">
        <w:t xml:space="preserve">.. </w:t>
      </w:r>
      <w:r w:rsidR="00DC5C56" w:rsidRPr="00DC5C56">
        <w:t>重要的是需要进行安全管理的</w:t>
      </w:r>
      <w:proofErr w:type="spellStart"/>
      <w:r w:rsidR="00DC5C56" w:rsidRPr="00DC5C56">
        <w:t>url</w:t>
      </w:r>
      <w:proofErr w:type="spellEnd"/>
      <w:r w:rsidR="00DC5C56" w:rsidRPr="00DC5C56">
        <w:t>要在此处添加</w:t>
      </w:r>
      <w:r w:rsidR="00A34327">
        <w:rPr>
          <w:rFonts w:hint="eastAsia"/>
        </w:rPr>
        <w:t>。</w:t>
      </w:r>
    </w:p>
    <w:p w14:paraId="42559E8B" w14:textId="77777777" w:rsidR="00A34327" w:rsidRDefault="00687427" w:rsidP="00F348EF">
      <w:pPr>
        <w:pStyle w:val="a4"/>
        <w:numPr>
          <w:ilvl w:val="0"/>
          <w:numId w:val="5"/>
        </w:numPr>
        <w:spacing w:line="360" w:lineRule="auto"/>
        <w:ind w:firstLineChars="0"/>
      </w:pPr>
      <w:r>
        <w:t>socket</w:t>
      </w:r>
      <w:r>
        <w:rPr>
          <w:rFonts w:hint="eastAsia"/>
        </w:rPr>
        <w:t xml:space="preserve">/* </w:t>
      </w:r>
      <w:proofErr w:type="spellStart"/>
      <w:r>
        <w:rPr>
          <w:rFonts w:hint="eastAsia"/>
        </w:rPr>
        <w:t>websocket</w:t>
      </w:r>
      <w:proofErr w:type="spellEnd"/>
      <w:r>
        <w:rPr>
          <w:rFonts w:hint="eastAsia"/>
        </w:rPr>
        <w:t>配置文件</w:t>
      </w:r>
      <w:r w:rsidR="00A54B28">
        <w:rPr>
          <w:rFonts w:hint="eastAsia"/>
        </w:rPr>
        <w:t>。</w:t>
      </w:r>
    </w:p>
    <w:p w14:paraId="69B001E7" w14:textId="77777777" w:rsidR="0038635B" w:rsidRDefault="00FC7F94" w:rsidP="00FC7F94">
      <w:pPr>
        <w:pStyle w:val="3"/>
      </w:pPr>
      <w:bookmarkStart w:id="11" w:name="_Toc445825758"/>
      <w:r>
        <w:rPr>
          <w:rFonts w:hint="eastAsia"/>
        </w:rPr>
        <w:t>3</w:t>
      </w:r>
      <w:r>
        <w:rPr>
          <w:rFonts w:hint="eastAsia"/>
        </w:rPr>
        <w:t>、关于</w:t>
      </w:r>
      <w:r>
        <w:rPr>
          <w:rFonts w:hint="eastAsia"/>
        </w:rPr>
        <w:t>Apache</w:t>
      </w:r>
      <w:r>
        <w:t xml:space="preserve"> </w:t>
      </w:r>
      <w:proofErr w:type="spellStart"/>
      <w:r>
        <w:t>Shiro</w:t>
      </w:r>
      <w:proofErr w:type="spellEnd"/>
      <w:r>
        <w:t>安全管理</w:t>
      </w:r>
      <w:bookmarkEnd w:id="11"/>
    </w:p>
    <w:p w14:paraId="2045D8BB" w14:textId="77777777" w:rsidR="003A7F85" w:rsidRDefault="002D765F" w:rsidP="0002778E">
      <w:pPr>
        <w:spacing w:line="360" w:lineRule="auto"/>
        <w:ind w:firstLine="420"/>
      </w:pPr>
      <w:r w:rsidRPr="00DD6E51">
        <w:t>权限采用</w:t>
      </w:r>
      <w:r w:rsidR="00E67B7E">
        <w:t xml:space="preserve">Apache </w:t>
      </w:r>
      <w:proofErr w:type="spellStart"/>
      <w:r w:rsidR="00E67B7E">
        <w:t>S</w:t>
      </w:r>
      <w:r w:rsidRPr="00DD6E51">
        <w:t>hiro</w:t>
      </w:r>
      <w:proofErr w:type="spellEnd"/>
      <w:r w:rsidRPr="00DD6E51">
        <w:t>框架，具体</w:t>
      </w:r>
      <w:r w:rsidR="00F22332">
        <w:t>学习</w:t>
      </w:r>
      <w:r w:rsidRPr="00DD6E51">
        <w:t>可参考</w:t>
      </w:r>
    </w:p>
    <w:p w14:paraId="3298414C" w14:textId="77777777" w:rsidR="003A7F85" w:rsidRDefault="00952AAE" w:rsidP="0002778E">
      <w:pPr>
        <w:tabs>
          <w:tab w:val="left" w:pos="3750"/>
        </w:tabs>
        <w:spacing w:line="360" w:lineRule="auto"/>
        <w:ind w:firstLine="420"/>
      </w:pPr>
      <w:hyperlink r:id="rId12" w:history="1">
        <w:r w:rsidR="003A7F85" w:rsidRPr="002256FD">
          <w:rPr>
            <w:rStyle w:val="a5"/>
          </w:rPr>
          <w:t>http://shiro.apache.org/</w:t>
        </w:r>
      </w:hyperlink>
      <w:r w:rsidR="002D765F" w:rsidRPr="00DD6E51">
        <w:t xml:space="preserve"> </w:t>
      </w:r>
      <w:r w:rsidR="0002778E">
        <w:tab/>
      </w:r>
    </w:p>
    <w:p w14:paraId="160DBF67" w14:textId="77777777" w:rsidR="00DD6E51" w:rsidRDefault="00952AAE" w:rsidP="0002778E">
      <w:pPr>
        <w:spacing w:line="360" w:lineRule="auto"/>
        <w:ind w:firstLine="420"/>
        <w:rPr>
          <w:rStyle w:val="a5"/>
        </w:rPr>
      </w:pPr>
      <w:hyperlink r:id="rId13" w:history="1">
        <w:r w:rsidR="00DD6E51" w:rsidRPr="006E6EEF">
          <w:rPr>
            <w:rStyle w:val="a5"/>
          </w:rPr>
          <w:t>http://jinnianshilongnian.iteye.com/blog/2018398</w:t>
        </w:r>
      </w:hyperlink>
    </w:p>
    <w:p w14:paraId="28748E23" w14:textId="77777777" w:rsidR="000F0A2F" w:rsidRPr="00261B62" w:rsidRDefault="00261B62" w:rsidP="0002778E">
      <w:pPr>
        <w:spacing w:line="360" w:lineRule="auto"/>
        <w:ind w:firstLine="420"/>
      </w:pPr>
      <w:r>
        <w:t>之所以选择</w:t>
      </w:r>
      <w:proofErr w:type="spellStart"/>
      <w:r>
        <w:t>Shiro</w:t>
      </w:r>
      <w:proofErr w:type="spellEnd"/>
      <w:r>
        <w:t xml:space="preserve"> </w:t>
      </w:r>
      <w:r>
        <w:t>而不是</w:t>
      </w:r>
      <w:r>
        <w:t>Spring Security</w:t>
      </w:r>
      <w:r>
        <w:rPr>
          <w:rFonts w:hint="eastAsia"/>
        </w:rPr>
        <w:t>，原因在于</w:t>
      </w:r>
      <w:proofErr w:type="spellStart"/>
      <w:r w:rsidR="0002778E">
        <w:rPr>
          <w:rFonts w:hint="eastAsia"/>
        </w:rPr>
        <w:t>Shiro</w:t>
      </w:r>
      <w:proofErr w:type="spellEnd"/>
      <w:r w:rsidR="0002778E">
        <w:rPr>
          <w:rFonts w:hint="eastAsia"/>
        </w:rPr>
        <w:t>相较于</w:t>
      </w:r>
      <w:r w:rsidR="0002778E">
        <w:rPr>
          <w:rFonts w:hint="eastAsia"/>
        </w:rPr>
        <w:t>Spring</w:t>
      </w:r>
      <w:r w:rsidR="0002778E">
        <w:t xml:space="preserve"> Security</w:t>
      </w:r>
      <w:r w:rsidR="0002778E">
        <w:t>来说更加轻量级</w:t>
      </w:r>
      <w:r w:rsidR="0002778E">
        <w:rPr>
          <w:rFonts w:hint="eastAsia"/>
        </w:rPr>
        <w:t>，</w:t>
      </w:r>
      <w:r w:rsidR="0002778E">
        <w:t>学习成本更低</w:t>
      </w:r>
      <w:r w:rsidR="0002778E">
        <w:rPr>
          <w:rFonts w:hint="eastAsia"/>
        </w:rPr>
        <w:t>。</w:t>
      </w:r>
      <w:r w:rsidR="00917925">
        <w:t>同时功能亦是满足</w:t>
      </w:r>
      <w:r w:rsidR="00DF4F23">
        <w:t>互联网应用的需求的</w:t>
      </w:r>
      <w:r w:rsidR="00DF4F23">
        <w:rPr>
          <w:rFonts w:hint="eastAsia"/>
        </w:rPr>
        <w:t>。</w:t>
      </w:r>
      <w:r w:rsidR="00DF4F23">
        <w:t>这也是绝大多数</w:t>
      </w:r>
      <w:r w:rsidR="00DF4F23">
        <w:t>WEB</w:t>
      </w:r>
      <w:r w:rsidR="00DF4F23">
        <w:t>应用选择它的原因</w:t>
      </w:r>
      <w:r w:rsidR="00DF4F23">
        <w:rPr>
          <w:rFonts w:hint="eastAsia"/>
        </w:rPr>
        <w:t>。</w:t>
      </w:r>
      <w:r w:rsidR="00C728F3">
        <w:t>它通过配置拦截器</w:t>
      </w:r>
      <w:r w:rsidR="00C728F3">
        <w:rPr>
          <w:rFonts w:hint="eastAsia"/>
        </w:rPr>
        <w:t>，</w:t>
      </w:r>
      <w:r w:rsidR="00C728F3">
        <w:rPr>
          <w:rFonts w:hint="eastAsia"/>
        </w:rPr>
        <w:t>Spring</w:t>
      </w:r>
      <w:r w:rsidR="00C728F3">
        <w:rPr>
          <w:rFonts w:hint="eastAsia"/>
        </w:rPr>
        <w:t>的</w:t>
      </w:r>
      <w:r w:rsidR="00C728F3">
        <w:rPr>
          <w:rFonts w:hint="eastAsia"/>
        </w:rPr>
        <w:t>Bean</w:t>
      </w:r>
      <w:r w:rsidR="00C728F3">
        <w:rPr>
          <w:rFonts w:hint="eastAsia"/>
        </w:rPr>
        <w:t>可以轻松集成到</w:t>
      </w:r>
      <w:r w:rsidR="00067CB7">
        <w:rPr>
          <w:rFonts w:hint="eastAsia"/>
        </w:rPr>
        <w:t>HY</w:t>
      </w:r>
      <w:r w:rsidR="00067CB7">
        <w:rPr>
          <w:rFonts w:hint="eastAsia"/>
        </w:rPr>
        <w:t>框架当中。</w:t>
      </w:r>
    </w:p>
    <w:p w14:paraId="1A7DA5A4" w14:textId="77777777" w:rsidR="00AB6458" w:rsidRDefault="004F75D2" w:rsidP="00BF73CF">
      <w:pPr>
        <w:pStyle w:val="4"/>
      </w:pPr>
      <w:r>
        <w:t>2.</w:t>
      </w:r>
      <w:r w:rsidR="004D244A">
        <w:t>3.1</w:t>
      </w:r>
      <w:r>
        <w:rPr>
          <w:rFonts w:hint="eastAsia"/>
        </w:rPr>
        <w:t xml:space="preserve"> </w:t>
      </w:r>
      <w:r w:rsidR="00BF73CF">
        <w:rPr>
          <w:rFonts w:hint="eastAsia"/>
        </w:rPr>
        <w:t>session</w:t>
      </w:r>
      <w:r w:rsidR="00BF73CF">
        <w:rPr>
          <w:rFonts w:hint="eastAsia"/>
        </w:rPr>
        <w:t>管理</w:t>
      </w:r>
    </w:p>
    <w:p w14:paraId="61483EA5" w14:textId="77777777" w:rsidR="00E85A57" w:rsidRDefault="00117717" w:rsidP="00FF1D83">
      <w:pPr>
        <w:spacing w:line="360" w:lineRule="auto"/>
      </w:pPr>
      <w:r>
        <w:tab/>
      </w:r>
      <w:r w:rsidR="005A0854">
        <w:t>通过</w:t>
      </w:r>
      <w:proofErr w:type="spellStart"/>
      <w:r w:rsidR="005A0854">
        <w:t>Shiro</w:t>
      </w:r>
      <w:proofErr w:type="spellEnd"/>
      <w:r w:rsidR="005A0854">
        <w:rPr>
          <w:rFonts w:hint="eastAsia"/>
        </w:rPr>
        <w:t>的会话管理模块，将</w:t>
      </w:r>
      <w:r w:rsidR="005A0854">
        <w:rPr>
          <w:rFonts w:hint="eastAsia"/>
        </w:rPr>
        <w:t>session</w:t>
      </w:r>
      <w:r w:rsidR="005A0854">
        <w:rPr>
          <w:rFonts w:hint="eastAsia"/>
        </w:rPr>
        <w:t>从</w:t>
      </w:r>
      <w:r w:rsidR="005A0854">
        <w:rPr>
          <w:rFonts w:hint="eastAsia"/>
        </w:rPr>
        <w:t>servlet</w:t>
      </w:r>
      <w:r w:rsidR="005A0854">
        <w:rPr>
          <w:rFonts w:hint="eastAsia"/>
        </w:rPr>
        <w:t>容器中独立出来自行管理。</w:t>
      </w:r>
      <w:r w:rsidR="00AF5384">
        <w:rPr>
          <w:rFonts w:hint="eastAsia"/>
        </w:rPr>
        <w:lastRenderedPageBreak/>
        <w:t>默认情况下，</w:t>
      </w:r>
      <w:r w:rsidR="00AF5384">
        <w:rPr>
          <w:rFonts w:hint="eastAsia"/>
        </w:rPr>
        <w:t>session</w:t>
      </w:r>
      <w:r w:rsidR="00986136">
        <w:rPr>
          <w:rFonts w:hint="eastAsia"/>
        </w:rPr>
        <w:t>通过</w:t>
      </w:r>
      <w:proofErr w:type="spellStart"/>
      <w:r w:rsidR="00986136">
        <w:rPr>
          <w:rFonts w:hint="eastAsia"/>
        </w:rPr>
        <w:t>shiro</w:t>
      </w:r>
      <w:proofErr w:type="spellEnd"/>
      <w:r w:rsidR="00986136">
        <w:rPr>
          <w:rFonts w:hint="eastAsia"/>
        </w:rPr>
        <w:t>对</w:t>
      </w:r>
      <w:proofErr w:type="spellStart"/>
      <w:r w:rsidR="00986136">
        <w:rPr>
          <w:rFonts w:hint="eastAsia"/>
        </w:rPr>
        <w:t>ehcache</w:t>
      </w:r>
      <w:proofErr w:type="spellEnd"/>
      <w:r w:rsidR="00986136">
        <w:rPr>
          <w:rFonts w:hint="eastAsia"/>
        </w:rPr>
        <w:t>的支持放在缓存当中。</w:t>
      </w:r>
      <w:r w:rsidR="001043A4">
        <w:rPr>
          <w:rFonts w:hint="eastAsia"/>
        </w:rPr>
        <w:t>可以</w:t>
      </w:r>
      <w:r w:rsidR="001043A4" w:rsidRPr="001043A4">
        <w:t>通过修改</w:t>
      </w:r>
      <w:r w:rsidR="001043A4" w:rsidRPr="001043A4">
        <w:t>applicationContext.xml</w:t>
      </w:r>
      <w:r w:rsidR="001043A4" w:rsidRPr="001043A4">
        <w:t>中</w:t>
      </w:r>
      <w:proofErr w:type="spellStart"/>
      <w:r w:rsidR="001043A4" w:rsidRPr="001043A4">
        <w:t>redis</w:t>
      </w:r>
      <w:proofErr w:type="spellEnd"/>
      <w:r w:rsidR="001043A4" w:rsidRPr="001043A4">
        <w:t xml:space="preserve"> session</w:t>
      </w:r>
      <w:r w:rsidR="001043A4" w:rsidRPr="001043A4">
        <w:t>相关配置文件可将</w:t>
      </w:r>
      <w:r w:rsidR="001043A4" w:rsidRPr="001043A4">
        <w:t>session</w:t>
      </w:r>
      <w:r w:rsidR="001043A4" w:rsidRPr="001043A4">
        <w:t>存放于</w:t>
      </w:r>
      <w:proofErr w:type="spellStart"/>
      <w:r w:rsidR="001043A4" w:rsidRPr="001043A4">
        <w:t>redis</w:t>
      </w:r>
      <w:proofErr w:type="spellEnd"/>
      <w:r w:rsidR="001043A4" w:rsidRPr="001043A4">
        <w:t>当中</w:t>
      </w:r>
      <w:r w:rsidR="00BE7C56">
        <w:rPr>
          <w:rFonts w:hint="eastAsia"/>
        </w:rPr>
        <w:t>。</w:t>
      </w:r>
      <w:r w:rsidR="0005474D">
        <w:rPr>
          <w:rFonts w:hint="eastAsia"/>
        </w:rPr>
        <w:t>（已实现</w:t>
      </w:r>
      <w:r w:rsidR="00CA037F">
        <w:rPr>
          <w:rFonts w:hint="eastAsia"/>
        </w:rPr>
        <w:t>，具体实现请参考</w:t>
      </w:r>
      <w:r w:rsidR="00794769">
        <w:rPr>
          <w:rFonts w:hint="eastAsia"/>
        </w:rPr>
        <w:t>cache</w:t>
      </w:r>
      <w:r w:rsidR="00794769">
        <w:rPr>
          <w:rFonts w:hint="eastAsia"/>
        </w:rPr>
        <w:t>相关配置文件</w:t>
      </w:r>
      <w:r w:rsidR="0005474D">
        <w:rPr>
          <w:rFonts w:hint="eastAsia"/>
        </w:rPr>
        <w:t>）</w:t>
      </w:r>
    </w:p>
    <w:p w14:paraId="2B983761" w14:textId="77777777" w:rsidR="00883C5C" w:rsidRDefault="00883C5C" w:rsidP="00FF1D83">
      <w:pPr>
        <w:spacing w:line="360" w:lineRule="auto"/>
      </w:pPr>
      <w:r>
        <w:tab/>
      </w:r>
      <w:r>
        <w:t>也可以通过此</w:t>
      </w:r>
      <w:r>
        <w:rPr>
          <w:rFonts w:hint="eastAsia"/>
        </w:rPr>
        <w:t>基础，实现单点登陆、</w:t>
      </w:r>
      <w:r>
        <w:rPr>
          <w:rFonts w:hint="eastAsia"/>
        </w:rPr>
        <w:t>session</w:t>
      </w:r>
      <w:r>
        <w:rPr>
          <w:rFonts w:hint="eastAsia"/>
        </w:rPr>
        <w:t>共享</w:t>
      </w:r>
      <w:r w:rsidR="00566539">
        <w:rPr>
          <w:rFonts w:hint="eastAsia"/>
        </w:rPr>
        <w:t>（暂未实现）</w:t>
      </w:r>
      <w:r>
        <w:rPr>
          <w:rFonts w:hint="eastAsia"/>
        </w:rPr>
        <w:t>。</w:t>
      </w:r>
    </w:p>
    <w:p w14:paraId="09914C3F" w14:textId="77777777" w:rsidR="0093732D" w:rsidRDefault="004F75D2" w:rsidP="004F75D2">
      <w:pPr>
        <w:pStyle w:val="4"/>
        <w:tabs>
          <w:tab w:val="left" w:pos="2325"/>
        </w:tabs>
      </w:pPr>
      <w:r>
        <w:t>2.</w:t>
      </w:r>
      <w:r w:rsidR="00834841">
        <w:rPr>
          <w:rFonts w:hint="eastAsia"/>
        </w:rPr>
        <w:t>3.2</w:t>
      </w:r>
      <w:r>
        <w:rPr>
          <w:rFonts w:hint="eastAsia"/>
        </w:rPr>
        <w:t xml:space="preserve"> </w:t>
      </w:r>
      <w:r w:rsidR="00834841">
        <w:rPr>
          <w:rFonts w:hint="eastAsia"/>
        </w:rPr>
        <w:t>Controller</w:t>
      </w:r>
      <w:r>
        <w:tab/>
      </w:r>
    </w:p>
    <w:p w14:paraId="2626D5B8" w14:textId="77777777" w:rsidR="00820503" w:rsidRPr="001F0666" w:rsidRDefault="00584DF6" w:rsidP="00021F58">
      <w:pPr>
        <w:autoSpaceDE w:val="0"/>
        <w:autoSpaceDN w:val="0"/>
        <w:adjustRightInd w:val="0"/>
        <w:spacing w:line="360" w:lineRule="auto"/>
        <w:jc w:val="left"/>
      </w:pPr>
      <w:r>
        <w:tab/>
      </w:r>
      <w:proofErr w:type="spellStart"/>
      <w:r w:rsidR="008972AA">
        <w:t>SpringMVC</w:t>
      </w:r>
      <w:proofErr w:type="spellEnd"/>
      <w:r w:rsidR="00820503" w:rsidRPr="001F0666">
        <w:t>当中</w:t>
      </w:r>
      <w:r w:rsidR="00820503" w:rsidRPr="001F0666">
        <w:t>Controller</w:t>
      </w:r>
      <w:r w:rsidR="00820503" w:rsidRPr="001F0666">
        <w:t>相当于</w:t>
      </w:r>
      <w:r w:rsidR="00820503" w:rsidRPr="001F0666">
        <w:t>struts2</w:t>
      </w:r>
      <w:r w:rsidR="00820503" w:rsidRPr="001F0666">
        <w:t>当中的</w:t>
      </w:r>
      <w:r w:rsidR="00820503" w:rsidRPr="001F0666">
        <w:t>action</w:t>
      </w:r>
      <w:r w:rsidR="00820503" w:rsidRPr="001F0666">
        <w:t>。但是为了达到之前所说的权限控制力度，对于</w:t>
      </w:r>
      <w:r w:rsidR="00820503" w:rsidRPr="001F0666">
        <w:t>Controller</w:t>
      </w:r>
      <w:r w:rsidR="00820503" w:rsidRPr="001F0666">
        <w:t>做了以下约定：</w:t>
      </w:r>
    </w:p>
    <w:p w14:paraId="3AE1BC9A" w14:textId="77777777" w:rsidR="00820503" w:rsidRPr="001F0666" w:rsidRDefault="004A6191" w:rsidP="00021F58">
      <w:pPr>
        <w:autoSpaceDE w:val="0"/>
        <w:autoSpaceDN w:val="0"/>
        <w:adjustRightInd w:val="0"/>
        <w:spacing w:line="360" w:lineRule="auto"/>
        <w:jc w:val="left"/>
      </w:pPr>
      <w:r>
        <w:tab/>
      </w:r>
      <w:r w:rsidR="00820503" w:rsidRPr="001F0666">
        <w:t>1.Controller</w:t>
      </w:r>
      <w:r w:rsidR="00820503" w:rsidRPr="001F0666">
        <w:t>统一采用注解配置</w:t>
      </w:r>
      <w:r w:rsidR="00820503" w:rsidRPr="001F0666">
        <w:t xml:space="preserve"> @Controller</w:t>
      </w:r>
      <w:r w:rsidR="00820503" w:rsidRPr="001F0666">
        <w:t>标明一个</w:t>
      </w:r>
      <w:r w:rsidR="00820503" w:rsidRPr="001F0666">
        <w:t>Controller</w:t>
      </w:r>
      <w:r w:rsidR="00820503" w:rsidRPr="001F0666">
        <w:t>组件</w:t>
      </w:r>
    </w:p>
    <w:p w14:paraId="010D21BD" w14:textId="77777777" w:rsidR="00820503" w:rsidRPr="001F0666" w:rsidRDefault="004A6191" w:rsidP="00021F58">
      <w:pPr>
        <w:autoSpaceDE w:val="0"/>
        <w:autoSpaceDN w:val="0"/>
        <w:adjustRightInd w:val="0"/>
        <w:spacing w:line="360" w:lineRule="auto"/>
        <w:jc w:val="left"/>
      </w:pPr>
      <w:r>
        <w:tab/>
      </w:r>
      <w:r w:rsidR="00820503" w:rsidRPr="001F0666">
        <w:t>@</w:t>
      </w:r>
      <w:proofErr w:type="spellStart"/>
      <w:r w:rsidR="00820503" w:rsidRPr="001F0666">
        <w:t>RestController</w:t>
      </w:r>
      <w:proofErr w:type="spellEnd"/>
      <w:r w:rsidR="00820503" w:rsidRPr="001F0666">
        <w:t>标明一个</w:t>
      </w:r>
      <w:r w:rsidR="00820503" w:rsidRPr="001F0666">
        <w:t>rest</w:t>
      </w:r>
      <w:r w:rsidR="00820503" w:rsidRPr="001F0666">
        <w:t>风格的</w:t>
      </w:r>
      <w:r w:rsidR="00820503" w:rsidRPr="001F0666">
        <w:t>Controller</w:t>
      </w:r>
      <w:r w:rsidR="00820503" w:rsidRPr="001F0666">
        <w:t>组件，其间所有方法都是异步的。</w:t>
      </w:r>
    </w:p>
    <w:p w14:paraId="6FD3EF34" w14:textId="77777777" w:rsidR="00820503" w:rsidRPr="001F0666" w:rsidRDefault="00A9681B" w:rsidP="00021F58">
      <w:pPr>
        <w:autoSpaceDE w:val="0"/>
        <w:autoSpaceDN w:val="0"/>
        <w:adjustRightInd w:val="0"/>
        <w:spacing w:line="360" w:lineRule="auto"/>
        <w:jc w:val="left"/>
      </w:pPr>
      <w:r>
        <w:tab/>
      </w:r>
      <w:r w:rsidR="00820503" w:rsidRPr="001F0666">
        <w:t>2.Controller</w:t>
      </w:r>
      <w:r w:rsidR="00820503" w:rsidRPr="001F0666">
        <w:t>注解后紧跟</w:t>
      </w:r>
      <w:r w:rsidR="00820503" w:rsidRPr="001F0666">
        <w:t>@</w:t>
      </w:r>
      <w:proofErr w:type="spellStart"/>
      <w:r w:rsidR="00820503" w:rsidRPr="001F0666">
        <w:t>RequestMapping</w:t>
      </w:r>
      <w:proofErr w:type="spellEnd"/>
      <w:r w:rsidR="00820503" w:rsidRPr="001F0666">
        <w:t>("system/menu/</w:t>
      </w:r>
      <w:proofErr w:type="spellStart"/>
      <w:r w:rsidR="00820503" w:rsidRPr="001F0666">
        <w:t>menuManager</w:t>
      </w:r>
      <w:proofErr w:type="spellEnd"/>
      <w:r w:rsidR="00820503" w:rsidRPr="001F0666">
        <w:t>")</w:t>
      </w:r>
      <w:r w:rsidR="00820503" w:rsidRPr="001F0666">
        <w:t>标明组件</w:t>
      </w:r>
      <w:r w:rsidR="00820503" w:rsidRPr="001F0666">
        <w:t>'</w:t>
      </w:r>
      <w:r w:rsidR="00820503" w:rsidRPr="001F0666">
        <w:t>系统</w:t>
      </w:r>
      <w:r w:rsidR="00820503" w:rsidRPr="001F0666">
        <w:t>/</w:t>
      </w:r>
      <w:r w:rsidR="00820503" w:rsidRPr="001F0666">
        <w:t>包名</w:t>
      </w:r>
      <w:r w:rsidR="00820503" w:rsidRPr="001F0666">
        <w:t>/</w:t>
      </w:r>
      <w:r w:rsidR="00820503" w:rsidRPr="001F0666">
        <w:t>功能</w:t>
      </w:r>
      <w:r w:rsidR="00820503" w:rsidRPr="001F0666">
        <w:t>',</w:t>
      </w:r>
      <w:r w:rsidR="00820503" w:rsidRPr="001F0666">
        <w:t>之后在各个方法之上</w:t>
      </w:r>
      <w:r w:rsidR="00820503" w:rsidRPr="001F0666">
        <w:t>@</w:t>
      </w:r>
      <w:proofErr w:type="spellStart"/>
      <w:r w:rsidR="00820503" w:rsidRPr="001F0666">
        <w:t>RequestMapping</w:t>
      </w:r>
      <w:proofErr w:type="spellEnd"/>
      <w:r w:rsidR="00820503" w:rsidRPr="001F0666">
        <w:t>("/default")</w:t>
      </w:r>
      <w:r w:rsidR="00820503" w:rsidRPr="001F0666">
        <w:t>标明方法路劲</w:t>
      </w:r>
      <w:r w:rsidR="00820503" w:rsidRPr="001F0666">
        <w:t>.</w:t>
      </w:r>
    </w:p>
    <w:p w14:paraId="308C89CA" w14:textId="77777777" w:rsidR="00820503" w:rsidRPr="00A9681B" w:rsidRDefault="00A9681B" w:rsidP="00021F58">
      <w:pPr>
        <w:autoSpaceDE w:val="0"/>
        <w:autoSpaceDN w:val="0"/>
        <w:adjustRightInd w:val="0"/>
        <w:spacing w:line="360" w:lineRule="auto"/>
        <w:jc w:val="left"/>
        <w:rPr>
          <w:color w:val="FF0000"/>
        </w:rPr>
      </w:pPr>
      <w:r>
        <w:tab/>
      </w:r>
      <w:r w:rsidR="00820503" w:rsidRPr="00A9681B">
        <w:rPr>
          <w:color w:val="FF0000"/>
        </w:rPr>
        <w:t>注意</w:t>
      </w:r>
      <w:r w:rsidR="00820503" w:rsidRPr="00A9681B">
        <w:rPr>
          <w:color w:val="FF0000"/>
        </w:rPr>
        <w:t>:</w:t>
      </w:r>
      <w:r w:rsidR="00820503" w:rsidRPr="00A9681B">
        <w:rPr>
          <w:color w:val="FF0000"/>
        </w:rPr>
        <w:t>在此约定</w:t>
      </w:r>
      <w:r w:rsidR="00820503" w:rsidRPr="00A9681B">
        <w:rPr>
          <w:color w:val="FF0000"/>
        </w:rPr>
        <w:t>,</w:t>
      </w:r>
      <w:r w:rsidR="00820503" w:rsidRPr="00A9681B">
        <w:rPr>
          <w:color w:val="FF0000"/>
        </w:rPr>
        <w:t>默认的进入页面的方法都是</w:t>
      </w:r>
      <w:r w:rsidR="00820503" w:rsidRPr="00A9681B">
        <w:rPr>
          <w:color w:val="FF0000"/>
        </w:rPr>
        <w:t>default,</w:t>
      </w:r>
      <w:r w:rsidR="00820503" w:rsidRPr="00A9681B">
        <w:rPr>
          <w:color w:val="FF0000"/>
        </w:rPr>
        <w:t>并且不可缺少</w:t>
      </w:r>
    </w:p>
    <w:p w14:paraId="1A8EDEFB" w14:textId="77777777" w:rsidR="00820503" w:rsidRPr="00BD0873" w:rsidRDefault="0011614D" w:rsidP="00021F58">
      <w:pPr>
        <w:autoSpaceDE w:val="0"/>
        <w:autoSpaceDN w:val="0"/>
        <w:adjustRightInd w:val="0"/>
        <w:spacing w:line="360" w:lineRule="auto"/>
        <w:jc w:val="left"/>
        <w:rPr>
          <w:color w:val="FF0000"/>
        </w:rPr>
      </w:pPr>
      <w:r>
        <w:tab/>
      </w:r>
      <w:r w:rsidR="00820503" w:rsidRPr="00BD0873">
        <w:rPr>
          <w:color w:val="FF0000"/>
        </w:rPr>
        <w:t>3.</w:t>
      </w:r>
      <w:r w:rsidR="00820503" w:rsidRPr="00BD0873">
        <w:rPr>
          <w:color w:val="FF0000"/>
        </w:rPr>
        <w:t>对于增删查改可用的路劲头的约定：</w:t>
      </w:r>
    </w:p>
    <w:p w14:paraId="760CF96E" w14:textId="77777777" w:rsidR="00820503" w:rsidRPr="00BD0873" w:rsidRDefault="0011614D" w:rsidP="00021F58">
      <w:pPr>
        <w:autoSpaceDE w:val="0"/>
        <w:autoSpaceDN w:val="0"/>
        <w:adjustRightInd w:val="0"/>
        <w:spacing w:line="360" w:lineRule="auto"/>
        <w:jc w:val="left"/>
        <w:rPr>
          <w:color w:val="FF0000"/>
        </w:rPr>
      </w:pPr>
      <w:r w:rsidRPr="00BD0873">
        <w:rPr>
          <w:color w:val="FF0000"/>
        </w:rPr>
        <w:tab/>
      </w:r>
      <w:r w:rsidRPr="00BD0873">
        <w:rPr>
          <w:color w:val="FF0000"/>
        </w:rPr>
        <w:tab/>
      </w:r>
      <w:r w:rsidR="00820503" w:rsidRPr="00BD0873">
        <w:rPr>
          <w:color w:val="FF0000"/>
        </w:rPr>
        <w:t>增</w:t>
      </w:r>
      <w:r w:rsidR="00820503" w:rsidRPr="00BD0873">
        <w:rPr>
          <w:color w:val="FF0000"/>
        </w:rPr>
        <w:t>:create</w:t>
      </w:r>
      <w:r w:rsidR="00820503" w:rsidRPr="00BD0873">
        <w:rPr>
          <w:color w:val="FF0000"/>
        </w:rPr>
        <w:t>、</w:t>
      </w:r>
      <w:r w:rsidR="00820503" w:rsidRPr="00BD0873">
        <w:rPr>
          <w:color w:val="FF0000"/>
        </w:rPr>
        <w:t>new</w:t>
      </w:r>
      <w:r w:rsidR="00820503" w:rsidRPr="00BD0873">
        <w:rPr>
          <w:color w:val="FF0000"/>
        </w:rPr>
        <w:t>、</w:t>
      </w:r>
      <w:r w:rsidR="00820503" w:rsidRPr="00BD0873">
        <w:rPr>
          <w:color w:val="FF0000"/>
        </w:rPr>
        <w:t>save</w:t>
      </w:r>
      <w:r w:rsidR="00820503" w:rsidRPr="00BD0873">
        <w:rPr>
          <w:color w:val="FF0000"/>
        </w:rPr>
        <w:t>、</w:t>
      </w:r>
      <w:r w:rsidR="00820503" w:rsidRPr="00BD0873">
        <w:rPr>
          <w:color w:val="FF0000"/>
        </w:rPr>
        <w:t>add</w:t>
      </w:r>
    </w:p>
    <w:p w14:paraId="6AC9DE47" w14:textId="77777777" w:rsidR="00820503" w:rsidRPr="00BD0873" w:rsidRDefault="0011614D" w:rsidP="00021F58">
      <w:pPr>
        <w:autoSpaceDE w:val="0"/>
        <w:autoSpaceDN w:val="0"/>
        <w:adjustRightInd w:val="0"/>
        <w:spacing w:line="360" w:lineRule="auto"/>
        <w:jc w:val="left"/>
        <w:rPr>
          <w:color w:val="FF0000"/>
        </w:rPr>
      </w:pPr>
      <w:r w:rsidRPr="00BD0873">
        <w:rPr>
          <w:color w:val="FF0000"/>
        </w:rPr>
        <w:tab/>
      </w:r>
      <w:r w:rsidRPr="00BD0873">
        <w:rPr>
          <w:color w:val="FF0000"/>
        </w:rPr>
        <w:tab/>
      </w:r>
      <w:proofErr w:type="gramStart"/>
      <w:r w:rsidR="00820503" w:rsidRPr="00BD0873">
        <w:rPr>
          <w:color w:val="FF0000"/>
        </w:rPr>
        <w:t>删</w:t>
      </w:r>
      <w:proofErr w:type="gramEnd"/>
      <w:r w:rsidR="00820503" w:rsidRPr="00BD0873">
        <w:rPr>
          <w:color w:val="FF0000"/>
        </w:rPr>
        <w:t>：</w:t>
      </w:r>
      <w:r w:rsidR="00820503" w:rsidRPr="00BD0873">
        <w:rPr>
          <w:color w:val="FF0000"/>
        </w:rPr>
        <w:t>delete</w:t>
      </w:r>
      <w:r w:rsidR="00820503" w:rsidRPr="00BD0873">
        <w:rPr>
          <w:color w:val="FF0000"/>
        </w:rPr>
        <w:t>、</w:t>
      </w:r>
      <w:r w:rsidR="00820503" w:rsidRPr="00BD0873">
        <w:rPr>
          <w:color w:val="FF0000"/>
        </w:rPr>
        <w:t>remove</w:t>
      </w:r>
    </w:p>
    <w:p w14:paraId="5D614A98" w14:textId="77777777" w:rsidR="00820503" w:rsidRPr="00BD0873" w:rsidRDefault="0011614D" w:rsidP="00021F58">
      <w:pPr>
        <w:autoSpaceDE w:val="0"/>
        <w:autoSpaceDN w:val="0"/>
        <w:adjustRightInd w:val="0"/>
        <w:spacing w:line="360" w:lineRule="auto"/>
        <w:jc w:val="left"/>
        <w:rPr>
          <w:color w:val="FF0000"/>
        </w:rPr>
      </w:pPr>
      <w:r w:rsidRPr="00BD0873">
        <w:rPr>
          <w:color w:val="FF0000"/>
        </w:rPr>
        <w:tab/>
      </w:r>
      <w:r w:rsidRPr="00BD0873">
        <w:rPr>
          <w:color w:val="FF0000"/>
        </w:rPr>
        <w:tab/>
      </w:r>
      <w:r w:rsidR="00820503" w:rsidRPr="00BD0873">
        <w:rPr>
          <w:color w:val="FF0000"/>
        </w:rPr>
        <w:t>查：</w:t>
      </w:r>
      <w:r w:rsidR="00820503" w:rsidRPr="00BD0873">
        <w:rPr>
          <w:color w:val="FF0000"/>
        </w:rPr>
        <w:t>query</w:t>
      </w:r>
      <w:r w:rsidR="00820503" w:rsidRPr="00BD0873">
        <w:rPr>
          <w:color w:val="FF0000"/>
        </w:rPr>
        <w:t>、</w:t>
      </w:r>
      <w:r w:rsidR="00820503" w:rsidRPr="00BD0873">
        <w:rPr>
          <w:color w:val="FF0000"/>
        </w:rPr>
        <w:t>view</w:t>
      </w:r>
      <w:r w:rsidR="00820503" w:rsidRPr="00BD0873">
        <w:rPr>
          <w:color w:val="FF0000"/>
        </w:rPr>
        <w:t>、</w:t>
      </w:r>
      <w:r w:rsidR="00820503" w:rsidRPr="00BD0873">
        <w:rPr>
          <w:color w:val="FF0000"/>
        </w:rPr>
        <w:t>select</w:t>
      </w:r>
      <w:r w:rsidR="00820503" w:rsidRPr="00BD0873">
        <w:rPr>
          <w:color w:val="FF0000"/>
        </w:rPr>
        <w:t>、</w:t>
      </w:r>
      <w:r w:rsidR="00820503" w:rsidRPr="00BD0873">
        <w:rPr>
          <w:color w:val="FF0000"/>
        </w:rPr>
        <w:t>get</w:t>
      </w:r>
      <w:r w:rsidR="00820503" w:rsidRPr="00BD0873">
        <w:rPr>
          <w:color w:val="FF0000"/>
        </w:rPr>
        <w:t>、</w:t>
      </w:r>
      <w:r w:rsidR="00820503" w:rsidRPr="00BD0873">
        <w:rPr>
          <w:color w:val="FF0000"/>
        </w:rPr>
        <w:t>got</w:t>
      </w:r>
    </w:p>
    <w:p w14:paraId="78778C59" w14:textId="77777777" w:rsidR="00584DF6" w:rsidRDefault="0011614D" w:rsidP="00021F58">
      <w:pPr>
        <w:spacing w:line="360" w:lineRule="auto"/>
        <w:rPr>
          <w:color w:val="FF0000"/>
        </w:rPr>
      </w:pPr>
      <w:r w:rsidRPr="00BD0873">
        <w:rPr>
          <w:color w:val="FF0000"/>
        </w:rPr>
        <w:tab/>
      </w:r>
      <w:r w:rsidRPr="00BD0873">
        <w:rPr>
          <w:color w:val="FF0000"/>
        </w:rPr>
        <w:tab/>
      </w:r>
      <w:r w:rsidR="00820503" w:rsidRPr="00BD0873">
        <w:rPr>
          <w:color w:val="FF0000"/>
        </w:rPr>
        <w:t>改：</w:t>
      </w:r>
      <w:r w:rsidR="00820503" w:rsidRPr="00BD0873">
        <w:rPr>
          <w:color w:val="FF0000"/>
        </w:rPr>
        <w:t>update</w:t>
      </w:r>
      <w:r w:rsidR="00820503" w:rsidRPr="00BD0873">
        <w:rPr>
          <w:color w:val="FF0000"/>
        </w:rPr>
        <w:t>、</w:t>
      </w:r>
      <w:r w:rsidR="00820503" w:rsidRPr="00BD0873">
        <w:rPr>
          <w:color w:val="FF0000"/>
        </w:rPr>
        <w:t>edit</w:t>
      </w:r>
      <w:r w:rsidR="00820503" w:rsidRPr="00BD0873">
        <w:rPr>
          <w:color w:val="FF0000"/>
        </w:rPr>
        <w:t>、</w:t>
      </w:r>
      <w:r w:rsidR="00820503" w:rsidRPr="00BD0873">
        <w:rPr>
          <w:color w:val="FF0000"/>
        </w:rPr>
        <w:t>fix</w:t>
      </w:r>
    </w:p>
    <w:p w14:paraId="1D501816" w14:textId="77777777" w:rsidR="005E491F" w:rsidRDefault="00171C1C" w:rsidP="005E491F">
      <w:pPr>
        <w:pStyle w:val="4"/>
      </w:pPr>
      <w:r>
        <w:t>2.</w:t>
      </w:r>
      <w:r w:rsidR="005E491F">
        <w:t>3.3</w:t>
      </w:r>
      <w:r>
        <w:rPr>
          <w:rFonts w:hint="eastAsia"/>
        </w:rPr>
        <w:t xml:space="preserve"> </w:t>
      </w:r>
      <w:r w:rsidR="005E491F">
        <w:t>关于</w:t>
      </w:r>
      <w:proofErr w:type="spellStart"/>
      <w:r w:rsidR="005E491F">
        <w:t>Shiro</w:t>
      </w:r>
      <w:proofErr w:type="spellEnd"/>
      <w:r w:rsidR="005E491F">
        <w:t>标签</w:t>
      </w:r>
    </w:p>
    <w:p w14:paraId="24B8D13F" w14:textId="77777777" w:rsidR="00A63C4F" w:rsidRPr="00464E60" w:rsidRDefault="00A60CB1" w:rsidP="00C77E55">
      <w:pPr>
        <w:autoSpaceDE w:val="0"/>
        <w:autoSpaceDN w:val="0"/>
        <w:adjustRightInd w:val="0"/>
        <w:spacing w:line="360" w:lineRule="auto"/>
        <w:jc w:val="left"/>
      </w:pPr>
      <w:r>
        <w:tab/>
      </w:r>
      <w:r w:rsidR="00A63C4F" w:rsidRPr="00464E60">
        <w:t>在需要的</w:t>
      </w:r>
      <w:proofErr w:type="spellStart"/>
      <w:r w:rsidR="00A63C4F" w:rsidRPr="00464E60">
        <w:t>jsp</w:t>
      </w:r>
      <w:proofErr w:type="spellEnd"/>
      <w:r w:rsidR="00A63C4F" w:rsidRPr="00464E60">
        <w:t>当中引用</w:t>
      </w:r>
      <w:r w:rsidR="00A63C4F" w:rsidRPr="00464E60">
        <w:t xml:space="preserve">&lt;%@ </w:t>
      </w:r>
      <w:proofErr w:type="spellStart"/>
      <w:r w:rsidR="00A63C4F" w:rsidRPr="00464E60">
        <w:t>taglib</w:t>
      </w:r>
      <w:proofErr w:type="spellEnd"/>
      <w:r w:rsidR="00A63C4F" w:rsidRPr="00464E60">
        <w:t xml:space="preserve"> </w:t>
      </w:r>
      <w:proofErr w:type="spellStart"/>
      <w:r w:rsidR="00A63C4F" w:rsidRPr="00464E60">
        <w:t>uri</w:t>
      </w:r>
      <w:proofErr w:type="spellEnd"/>
      <w:r w:rsidR="00A63C4F" w:rsidRPr="00464E60">
        <w:t>="http://shiro.apache.org/tags" prefix="</w:t>
      </w:r>
      <w:proofErr w:type="spellStart"/>
      <w:r w:rsidR="00A63C4F" w:rsidRPr="00464E60">
        <w:t>shiro</w:t>
      </w:r>
      <w:proofErr w:type="spellEnd"/>
      <w:r w:rsidR="00A63C4F" w:rsidRPr="00464E60">
        <w:t>"%&gt;</w:t>
      </w:r>
    </w:p>
    <w:p w14:paraId="61401BC7" w14:textId="77777777" w:rsidR="00A60CB1" w:rsidRDefault="00464E60" w:rsidP="00C77E55">
      <w:pPr>
        <w:spacing w:line="360" w:lineRule="auto"/>
      </w:pPr>
      <w:r>
        <w:tab/>
      </w:r>
      <w:r w:rsidR="00A63C4F" w:rsidRPr="00464E60">
        <w:t>可使用</w:t>
      </w:r>
      <w:proofErr w:type="spellStart"/>
      <w:r w:rsidR="00A63C4F" w:rsidRPr="00464E60">
        <w:t>shiro</w:t>
      </w:r>
      <w:proofErr w:type="spellEnd"/>
      <w:r w:rsidR="00A63C4F" w:rsidRPr="00464E60">
        <w:t>提供的权限标签。可隐藏或者显示相关的资源、按钮等。。</w:t>
      </w:r>
    </w:p>
    <w:p w14:paraId="73767C7A" w14:textId="77777777" w:rsidR="00084455" w:rsidRDefault="00A94745" w:rsidP="00A94745">
      <w:pPr>
        <w:pStyle w:val="3"/>
      </w:pPr>
      <w:bookmarkStart w:id="12" w:name="_Toc445825759"/>
      <w:r>
        <w:rPr>
          <w:rFonts w:hint="eastAsia"/>
        </w:rPr>
        <w:lastRenderedPageBreak/>
        <w:t>4</w:t>
      </w:r>
      <w:r>
        <w:rPr>
          <w:rFonts w:hint="eastAsia"/>
        </w:rPr>
        <w:t>、关于码表</w:t>
      </w:r>
      <w:bookmarkEnd w:id="12"/>
    </w:p>
    <w:p w14:paraId="239256B3" w14:textId="77777777" w:rsidR="00A94745" w:rsidRDefault="006C3EBC" w:rsidP="00312662">
      <w:pPr>
        <w:spacing w:line="360" w:lineRule="auto"/>
        <w:ind w:firstLine="420"/>
      </w:pPr>
      <w:r w:rsidRPr="00EF1B68">
        <w:t>码表是有的</w:t>
      </w:r>
      <w:r w:rsidRPr="00EF1B68">
        <w:t xml:space="preserve"> </w:t>
      </w:r>
      <w:r w:rsidRPr="00EF1B68">
        <w:t>但是不是一开始就全部加载到内存当中</w:t>
      </w:r>
      <w:r w:rsidRPr="00EF1B68">
        <w:t>,</w:t>
      </w:r>
      <w:r w:rsidRPr="00EF1B68">
        <w:t>只有当第一次查询的时候才会查出来放到内存当中</w:t>
      </w:r>
      <w:r w:rsidR="009C64E6">
        <w:rPr>
          <w:rFonts w:hint="eastAsia"/>
        </w:rPr>
        <w:t>。</w:t>
      </w:r>
      <w:r w:rsidR="00FE7752">
        <w:rPr>
          <w:rFonts w:hint="eastAsia"/>
        </w:rPr>
        <w:t>（具体实现请参考</w:t>
      </w:r>
      <w:r w:rsidR="00AE758C">
        <w:rPr>
          <w:rFonts w:hint="eastAsia"/>
        </w:rPr>
        <w:t>cache</w:t>
      </w:r>
      <w:r w:rsidR="00AE758C">
        <w:rPr>
          <w:rFonts w:hint="eastAsia"/>
        </w:rPr>
        <w:t>当中相关</w:t>
      </w:r>
      <w:r w:rsidR="00AE758C">
        <w:rPr>
          <w:rFonts w:hint="eastAsia"/>
        </w:rPr>
        <w:t>spring-</w:t>
      </w:r>
      <w:proofErr w:type="spellStart"/>
      <w:r w:rsidR="00AE758C">
        <w:rPr>
          <w:rFonts w:hint="eastAsia"/>
        </w:rPr>
        <w:t>ehcache</w:t>
      </w:r>
      <w:proofErr w:type="spellEnd"/>
      <w:r w:rsidR="00AE758C">
        <w:rPr>
          <w:rFonts w:hint="eastAsia"/>
        </w:rPr>
        <w:t>配置文件</w:t>
      </w:r>
      <w:r w:rsidR="00FE7752">
        <w:rPr>
          <w:rFonts w:hint="eastAsia"/>
        </w:rPr>
        <w:t>）</w:t>
      </w:r>
    </w:p>
    <w:p w14:paraId="4014C69A" w14:textId="77777777" w:rsidR="00AF621C" w:rsidRDefault="00AF621C" w:rsidP="00AF621C">
      <w:pPr>
        <w:pStyle w:val="3"/>
      </w:pPr>
      <w:bookmarkStart w:id="13" w:name="_Toc445825760"/>
      <w:r>
        <w:rPr>
          <w:rFonts w:hint="eastAsia"/>
        </w:rPr>
        <w:t>5</w:t>
      </w:r>
      <w:r>
        <w:rPr>
          <w:rFonts w:hint="eastAsia"/>
        </w:rPr>
        <w:t>、关于分页</w:t>
      </w:r>
      <w:bookmarkEnd w:id="13"/>
    </w:p>
    <w:p w14:paraId="7813D6E9" w14:textId="77777777" w:rsidR="00775B87" w:rsidRPr="00775B87" w:rsidRDefault="00AF621C" w:rsidP="00FB20B5">
      <w:pPr>
        <w:autoSpaceDE w:val="0"/>
        <w:autoSpaceDN w:val="0"/>
        <w:adjustRightInd w:val="0"/>
        <w:spacing w:line="360" w:lineRule="auto"/>
        <w:jc w:val="left"/>
      </w:pPr>
      <w:r>
        <w:tab/>
      </w:r>
      <w:r w:rsidR="00775B87" w:rsidRPr="00775B87">
        <w:t>表格分页已经通过</w:t>
      </w:r>
      <w:proofErr w:type="spellStart"/>
      <w:r w:rsidR="00775B87" w:rsidRPr="00775B87">
        <w:t>mybatis</w:t>
      </w:r>
      <w:proofErr w:type="spellEnd"/>
      <w:r w:rsidR="00775B87" w:rsidRPr="00775B87">
        <w:t>插件的形式</w:t>
      </w:r>
      <w:r w:rsidR="00775B87" w:rsidRPr="00775B87">
        <w:t>,</w:t>
      </w:r>
      <w:r w:rsidR="00775B87" w:rsidRPr="00775B87">
        <w:t>集成到</w:t>
      </w:r>
      <w:proofErr w:type="spellStart"/>
      <w:r w:rsidR="00775B87" w:rsidRPr="00775B87">
        <w:t>baseService</w:t>
      </w:r>
      <w:proofErr w:type="spellEnd"/>
      <w:r w:rsidR="00775B87" w:rsidRPr="00775B87">
        <w:t>当中</w:t>
      </w:r>
      <w:r w:rsidR="00775B87" w:rsidRPr="00775B87">
        <w:t>,</w:t>
      </w:r>
      <w:r w:rsidR="00775B87" w:rsidRPr="00775B87">
        <w:t>只需要继承直接使用即可</w:t>
      </w:r>
      <w:r w:rsidR="00775B87" w:rsidRPr="00775B87">
        <w:t xml:space="preserve"> </w:t>
      </w:r>
      <w:proofErr w:type="spellStart"/>
      <w:r w:rsidR="00775B87" w:rsidRPr="00775B87">
        <w:t>sql</w:t>
      </w:r>
      <w:proofErr w:type="spellEnd"/>
      <w:r w:rsidR="00775B87" w:rsidRPr="00775B87">
        <w:t>只需要写一个查询的</w:t>
      </w:r>
      <w:proofErr w:type="spellStart"/>
      <w:r w:rsidR="00775B87" w:rsidRPr="00775B87">
        <w:t>sql</w:t>
      </w:r>
      <w:proofErr w:type="spellEnd"/>
      <w:r w:rsidR="00775B87" w:rsidRPr="00775B87">
        <w:t>即可</w:t>
      </w:r>
      <w:r w:rsidR="00ED3B48">
        <w:rPr>
          <w:rFonts w:hint="eastAsia"/>
        </w:rPr>
        <w:t>。</w:t>
      </w:r>
    </w:p>
    <w:p w14:paraId="2C28A819" w14:textId="77777777" w:rsidR="00AF621C" w:rsidRDefault="00775B87" w:rsidP="00FB20B5">
      <w:pPr>
        <w:spacing w:line="360" w:lineRule="auto"/>
      </w:pPr>
      <w:r w:rsidRPr="00775B87">
        <w:tab/>
      </w:r>
      <w:r w:rsidRPr="00775B87">
        <w:t>需要注意的是</w:t>
      </w:r>
      <w:r w:rsidRPr="00775B87">
        <w:t>.</w:t>
      </w:r>
      <w:r w:rsidRPr="00775B87">
        <w:t>分页的</w:t>
      </w:r>
      <w:proofErr w:type="spellStart"/>
      <w:r w:rsidRPr="00775B87">
        <w:t>sql</w:t>
      </w:r>
      <w:proofErr w:type="spellEnd"/>
      <w:r w:rsidRPr="00775B87">
        <w:t xml:space="preserve"> id</w:t>
      </w:r>
      <w:r w:rsidRPr="00775B87">
        <w:t>当中必须包含</w:t>
      </w:r>
      <w:proofErr w:type="spellStart"/>
      <w:r w:rsidRPr="00775B87">
        <w:t>listPage</w:t>
      </w:r>
      <w:proofErr w:type="spellEnd"/>
      <w:r w:rsidRPr="00775B87">
        <w:t>字符串</w:t>
      </w:r>
      <w:r w:rsidRPr="00775B87">
        <w:t>,</w:t>
      </w:r>
      <w:r w:rsidRPr="00775B87">
        <w:t>这是插件生效的条件</w:t>
      </w:r>
      <w:r w:rsidR="004B7520">
        <w:rPr>
          <w:rFonts w:hint="eastAsia"/>
        </w:rPr>
        <w:t>。</w:t>
      </w:r>
    </w:p>
    <w:p w14:paraId="2EC59FE0" w14:textId="77777777" w:rsidR="001C0C76" w:rsidRDefault="00562F45" w:rsidP="00FB20B5">
      <w:pPr>
        <w:spacing w:line="360" w:lineRule="auto"/>
        <w:rPr>
          <w:color w:val="FF0000"/>
        </w:rPr>
      </w:pPr>
      <w:r>
        <w:tab/>
      </w:r>
      <w:r w:rsidRPr="00B061B0">
        <w:rPr>
          <w:color w:val="FF0000"/>
        </w:rPr>
        <w:t>注意</w:t>
      </w:r>
      <w:r w:rsidRPr="00B061B0">
        <w:rPr>
          <w:rFonts w:hint="eastAsia"/>
          <w:color w:val="FF0000"/>
        </w:rPr>
        <w:t>：</w:t>
      </w:r>
      <w:proofErr w:type="gramStart"/>
      <w:r w:rsidRPr="00B061B0">
        <w:rPr>
          <w:color w:val="FF0000"/>
        </w:rPr>
        <w:t>该分页只适用于</w:t>
      </w:r>
      <w:proofErr w:type="spellStart"/>
      <w:proofErr w:type="gramEnd"/>
      <w:r w:rsidRPr="00B061B0">
        <w:rPr>
          <w:color w:val="FF0000"/>
        </w:rPr>
        <w:t>easyui</w:t>
      </w:r>
      <w:proofErr w:type="spellEnd"/>
      <w:r w:rsidRPr="00B061B0">
        <w:rPr>
          <w:color w:val="FF0000"/>
        </w:rPr>
        <w:t>的表格分页</w:t>
      </w:r>
    </w:p>
    <w:p w14:paraId="6E931137" w14:textId="77777777" w:rsidR="00F3259D" w:rsidRDefault="007B69EA" w:rsidP="006522DC">
      <w:pPr>
        <w:pStyle w:val="2"/>
      </w:pPr>
      <w:bookmarkStart w:id="14" w:name="_Toc445825761"/>
      <w:r>
        <w:t>三、</w:t>
      </w:r>
      <w:r>
        <w:t>HY</w:t>
      </w:r>
      <w:r>
        <w:t>框架前台</w:t>
      </w:r>
      <w:r w:rsidR="000C00B7">
        <w:t>界面</w:t>
      </w:r>
      <w:bookmarkEnd w:id="14"/>
    </w:p>
    <w:p w14:paraId="1B0857B4" w14:textId="77777777" w:rsidR="006522DC" w:rsidRDefault="006522DC" w:rsidP="006522DC">
      <w:pPr>
        <w:pStyle w:val="3"/>
      </w:pPr>
      <w:bookmarkStart w:id="15" w:name="_Toc445825762"/>
      <w:r>
        <w:rPr>
          <w:rFonts w:hint="eastAsia"/>
        </w:rPr>
        <w:t>1</w:t>
      </w:r>
      <w:r>
        <w:rPr>
          <w:rFonts w:hint="eastAsia"/>
        </w:rPr>
        <w:t>、总体介绍</w:t>
      </w:r>
      <w:bookmarkEnd w:id="15"/>
    </w:p>
    <w:p w14:paraId="2A195D73" w14:textId="77777777" w:rsidR="00097908" w:rsidRDefault="00097908" w:rsidP="00A5789A">
      <w:pPr>
        <w:spacing w:line="360" w:lineRule="auto"/>
      </w:pPr>
      <w:r>
        <w:tab/>
      </w:r>
      <w:r w:rsidR="002076BE">
        <w:t>框架前台集成了</w:t>
      </w:r>
      <w:r w:rsidR="002076BE">
        <w:t>bootstrap</w:t>
      </w:r>
      <w:r w:rsidR="002076BE">
        <w:t>以及</w:t>
      </w:r>
      <w:r w:rsidR="002076BE">
        <w:t>bootstrap</w:t>
      </w:r>
      <w:r w:rsidR="002076BE">
        <w:t>一些相关插件。</w:t>
      </w:r>
      <w:r w:rsidR="006C1123">
        <w:t>（</w:t>
      </w:r>
      <w:r w:rsidR="0069731B">
        <w:t>插件列表稍后提供</w:t>
      </w:r>
      <w:r w:rsidR="0087289F">
        <w:t>）。</w:t>
      </w:r>
    </w:p>
    <w:p w14:paraId="2A22BC13" w14:textId="77777777" w:rsidR="005E2368" w:rsidRDefault="002076BE" w:rsidP="00A5789A">
      <w:pPr>
        <w:spacing w:line="360" w:lineRule="auto"/>
      </w:pPr>
      <w:r>
        <w:tab/>
      </w:r>
      <w:r>
        <w:t>表格采用</w:t>
      </w:r>
      <w:proofErr w:type="spellStart"/>
      <w:r>
        <w:t>easyui</w:t>
      </w:r>
      <w:proofErr w:type="spellEnd"/>
      <w:r>
        <w:t>表格。</w:t>
      </w:r>
      <w:r w:rsidR="00D73149">
        <w:t>封装了</w:t>
      </w:r>
      <w:proofErr w:type="spellStart"/>
      <w:r w:rsidR="00D73149">
        <w:t>easyui</w:t>
      </w:r>
      <w:proofErr w:type="spellEnd"/>
      <w:r w:rsidR="00664296">
        <w:t>表格</w:t>
      </w:r>
      <w:r w:rsidR="00664296">
        <w:rPr>
          <w:rFonts w:hint="eastAsia"/>
        </w:rPr>
        <w:t>、</w:t>
      </w:r>
      <w:r w:rsidR="00664296">
        <w:rPr>
          <w:rFonts w:hint="eastAsia"/>
        </w:rPr>
        <w:t>tab</w:t>
      </w:r>
      <w:r w:rsidR="00664296">
        <w:rPr>
          <w:rFonts w:hint="eastAsia"/>
        </w:rPr>
        <w:t>页、</w:t>
      </w:r>
      <w:r w:rsidR="000A5058">
        <w:rPr>
          <w:rFonts w:hint="eastAsia"/>
        </w:rPr>
        <w:t>tree</w:t>
      </w:r>
      <w:r w:rsidR="000A5058">
        <w:rPr>
          <w:rFonts w:hint="eastAsia"/>
        </w:rPr>
        <w:t>通过</w:t>
      </w:r>
      <w:r w:rsidR="000A5058">
        <w:rPr>
          <w:rFonts w:hint="eastAsia"/>
        </w:rPr>
        <w:t>tag</w:t>
      </w:r>
      <w:r w:rsidR="000A5058">
        <w:rPr>
          <w:rFonts w:hint="eastAsia"/>
        </w:rPr>
        <w:t>标签的形式</w:t>
      </w:r>
      <w:r w:rsidR="00256BE5">
        <w:rPr>
          <w:rFonts w:hint="eastAsia"/>
        </w:rPr>
        <w:t>放在</w:t>
      </w:r>
      <w:r w:rsidR="00256BE5">
        <w:rPr>
          <w:rFonts w:hint="eastAsia"/>
        </w:rPr>
        <w:t>WEB-INF</w:t>
      </w:r>
      <w:r w:rsidR="00256BE5">
        <w:rPr>
          <w:rFonts w:hint="eastAsia"/>
        </w:rPr>
        <w:t>下面以供使用。</w:t>
      </w:r>
    </w:p>
    <w:p w14:paraId="119600B1" w14:textId="77777777" w:rsidR="004B7E33" w:rsidRDefault="006F0CE3" w:rsidP="00A5789A">
      <w:pPr>
        <w:spacing w:line="360" w:lineRule="auto"/>
        <w:rPr>
          <w:color w:val="FF0000"/>
        </w:rPr>
      </w:pPr>
      <w:r>
        <w:tab/>
      </w:r>
      <w:r w:rsidRPr="004B7E33">
        <w:rPr>
          <w:color w:val="FF0000"/>
        </w:rPr>
        <w:t>建议</w:t>
      </w:r>
      <w:r w:rsidRPr="004B7E33">
        <w:rPr>
          <w:rFonts w:hint="eastAsia"/>
          <w:color w:val="FF0000"/>
        </w:rPr>
        <w:t>:</w:t>
      </w:r>
      <w:r w:rsidR="00C62B92" w:rsidRPr="004B7E33">
        <w:rPr>
          <w:color w:val="FF0000"/>
        </w:rPr>
        <w:t>不管是</w:t>
      </w:r>
      <w:r w:rsidR="00C62B92" w:rsidRPr="004B7E33">
        <w:rPr>
          <w:color w:val="FF0000"/>
        </w:rPr>
        <w:t>bootstrap</w:t>
      </w:r>
      <w:r w:rsidR="00C62B92" w:rsidRPr="004B7E33">
        <w:rPr>
          <w:color w:val="FF0000"/>
        </w:rPr>
        <w:t>的插件还是</w:t>
      </w:r>
      <w:proofErr w:type="spellStart"/>
      <w:r w:rsidR="00C62B92" w:rsidRPr="004B7E33">
        <w:rPr>
          <w:color w:val="FF0000"/>
        </w:rPr>
        <w:t>easyui</w:t>
      </w:r>
      <w:proofErr w:type="spellEnd"/>
      <w:r w:rsidR="00C62B92" w:rsidRPr="004B7E33">
        <w:rPr>
          <w:color w:val="FF0000"/>
        </w:rPr>
        <w:t>的插件</w:t>
      </w:r>
      <w:r w:rsidR="00C62B92" w:rsidRPr="004B7E33">
        <w:rPr>
          <w:rFonts w:hint="eastAsia"/>
          <w:color w:val="FF0000"/>
        </w:rPr>
        <w:t>,</w:t>
      </w:r>
      <w:r w:rsidR="00E3482E" w:rsidRPr="004B7E33">
        <w:rPr>
          <w:rFonts w:hint="eastAsia"/>
          <w:color w:val="FF0000"/>
        </w:rPr>
        <w:t>使用都会造成一定的性能开销</w:t>
      </w:r>
      <w:r w:rsidR="00E3482E" w:rsidRPr="004B7E33">
        <w:rPr>
          <w:color w:val="FF0000"/>
        </w:rPr>
        <w:t>，建议做到需要用的才引用，尤其是标签。如果你对</w:t>
      </w:r>
      <w:proofErr w:type="spellStart"/>
      <w:r w:rsidR="00E3482E" w:rsidRPr="004B7E33">
        <w:rPr>
          <w:color w:val="FF0000"/>
        </w:rPr>
        <w:t>easyui</w:t>
      </w:r>
      <w:proofErr w:type="spellEnd"/>
      <w:r w:rsidR="00E3482E" w:rsidRPr="004B7E33">
        <w:rPr>
          <w:color w:val="FF0000"/>
        </w:rPr>
        <w:t>的组件使用已经比较熟悉，建议就不要再用</w:t>
      </w:r>
      <w:r w:rsidR="00E3482E" w:rsidRPr="004B7E33">
        <w:rPr>
          <w:color w:val="FF0000"/>
        </w:rPr>
        <w:t>tag</w:t>
      </w:r>
      <w:r w:rsidR="00E3482E" w:rsidRPr="004B7E33">
        <w:rPr>
          <w:color w:val="FF0000"/>
        </w:rPr>
        <w:t>了。使用</w:t>
      </w:r>
      <w:proofErr w:type="spellStart"/>
      <w:r w:rsidR="00E3482E" w:rsidRPr="004B7E33">
        <w:rPr>
          <w:color w:val="FF0000"/>
        </w:rPr>
        <w:t>jsp</w:t>
      </w:r>
      <w:proofErr w:type="spellEnd"/>
      <w:r w:rsidR="00E3482E" w:rsidRPr="004B7E33">
        <w:rPr>
          <w:color w:val="FF0000"/>
        </w:rPr>
        <w:t>的</w:t>
      </w:r>
      <w:r w:rsidR="00E3482E" w:rsidRPr="004B7E33">
        <w:rPr>
          <w:color w:val="FF0000"/>
        </w:rPr>
        <w:t>tag</w:t>
      </w:r>
      <w:r w:rsidR="00E3482E" w:rsidRPr="004B7E33">
        <w:rPr>
          <w:color w:val="FF0000"/>
        </w:rPr>
        <w:t>所造成的开销远远大于</w:t>
      </w:r>
      <w:proofErr w:type="spellStart"/>
      <w:r w:rsidR="00E3482E" w:rsidRPr="004B7E33">
        <w:rPr>
          <w:color w:val="FF0000"/>
        </w:rPr>
        <w:t>js</w:t>
      </w:r>
      <w:proofErr w:type="spellEnd"/>
      <w:r w:rsidR="00E3482E" w:rsidRPr="004B7E33">
        <w:rPr>
          <w:color w:val="FF0000"/>
        </w:rPr>
        <w:t>、</w:t>
      </w:r>
      <w:proofErr w:type="spellStart"/>
      <w:r w:rsidR="00E3482E" w:rsidRPr="004B7E33">
        <w:rPr>
          <w:color w:val="FF0000"/>
        </w:rPr>
        <w:t>css</w:t>
      </w:r>
      <w:proofErr w:type="spellEnd"/>
      <w:r w:rsidR="00E3482E" w:rsidRPr="004B7E33">
        <w:rPr>
          <w:color w:val="FF0000"/>
        </w:rPr>
        <w:t>等静态文件的引用。</w:t>
      </w:r>
      <w:r w:rsidR="008F570E" w:rsidRPr="004B7E33">
        <w:rPr>
          <w:color w:val="FF0000"/>
        </w:rPr>
        <w:t>总结</w:t>
      </w:r>
      <w:r w:rsidR="006A6EE9" w:rsidRPr="004B7E33">
        <w:rPr>
          <w:color w:val="FF0000"/>
        </w:rPr>
        <w:t>：</w:t>
      </w:r>
      <w:r w:rsidR="000B67B1" w:rsidRPr="004B7E33">
        <w:rPr>
          <w:color w:val="FF0000"/>
        </w:rPr>
        <w:t>引用的静态资源越少越好，</w:t>
      </w:r>
      <w:proofErr w:type="spellStart"/>
      <w:r w:rsidR="007E5845" w:rsidRPr="004B7E33">
        <w:rPr>
          <w:color w:val="FF0000"/>
        </w:rPr>
        <w:t>js</w:t>
      </w:r>
      <w:proofErr w:type="spellEnd"/>
      <w:r w:rsidR="007E5845" w:rsidRPr="004B7E33">
        <w:rPr>
          <w:color w:val="FF0000"/>
        </w:rPr>
        <w:t>、</w:t>
      </w:r>
      <w:proofErr w:type="spellStart"/>
      <w:r w:rsidR="007E5845" w:rsidRPr="004B7E33">
        <w:rPr>
          <w:color w:val="FF0000"/>
        </w:rPr>
        <w:t>css</w:t>
      </w:r>
      <w:proofErr w:type="spellEnd"/>
      <w:r w:rsidR="007E5845" w:rsidRPr="004B7E33">
        <w:rPr>
          <w:color w:val="FF0000"/>
        </w:rPr>
        <w:t>尽量压缩，</w:t>
      </w:r>
      <w:r w:rsidR="007E5845" w:rsidRPr="004B7E33">
        <w:rPr>
          <w:color w:val="FF0000"/>
        </w:rPr>
        <w:t>image</w:t>
      </w:r>
      <w:r w:rsidR="007E5845" w:rsidRPr="004B7E33">
        <w:rPr>
          <w:color w:val="FF0000"/>
        </w:rPr>
        <w:t>图片资源</w:t>
      </w:r>
      <w:r w:rsidR="00503124" w:rsidRPr="004B7E33">
        <w:rPr>
          <w:color w:val="FF0000"/>
        </w:rPr>
        <w:t>请使用雪碧技术，</w:t>
      </w:r>
      <w:proofErr w:type="spellStart"/>
      <w:r w:rsidR="00E574A8" w:rsidRPr="004B7E33">
        <w:rPr>
          <w:color w:val="FF0000"/>
        </w:rPr>
        <w:t>javascript</w:t>
      </w:r>
      <w:proofErr w:type="spellEnd"/>
      <w:r w:rsidR="00E574A8" w:rsidRPr="004B7E33">
        <w:rPr>
          <w:color w:val="FF0000"/>
        </w:rPr>
        <w:t>代码尽量不要放在</w:t>
      </w:r>
      <w:proofErr w:type="spellStart"/>
      <w:r w:rsidR="00E574A8" w:rsidRPr="004B7E33">
        <w:rPr>
          <w:color w:val="FF0000"/>
        </w:rPr>
        <w:t>jsp</w:t>
      </w:r>
      <w:proofErr w:type="spellEnd"/>
      <w:r w:rsidR="00E574A8" w:rsidRPr="004B7E33">
        <w:rPr>
          <w:color w:val="FF0000"/>
        </w:rPr>
        <w:t>当中，请在静态文件当中引用，因为</w:t>
      </w:r>
      <w:proofErr w:type="spellStart"/>
      <w:r w:rsidR="00E574A8" w:rsidRPr="004B7E33">
        <w:rPr>
          <w:color w:val="FF0000"/>
        </w:rPr>
        <w:t>js</w:t>
      </w:r>
      <w:proofErr w:type="spellEnd"/>
      <w:r w:rsidR="00E574A8" w:rsidRPr="004B7E33">
        <w:rPr>
          <w:color w:val="FF0000"/>
        </w:rPr>
        <w:t>是可以压缩</w:t>
      </w:r>
      <w:r w:rsidR="0071328E" w:rsidRPr="004B7E33">
        <w:rPr>
          <w:color w:val="FF0000"/>
        </w:rPr>
        <w:t>传输的。</w:t>
      </w:r>
      <w:r w:rsidR="002A42F4" w:rsidRPr="004B7E33">
        <w:rPr>
          <w:color w:val="FF0000"/>
        </w:rPr>
        <w:t>（后面会讲到）</w:t>
      </w:r>
    </w:p>
    <w:p w14:paraId="42A54D55" w14:textId="77777777" w:rsidR="004B7E33" w:rsidRDefault="004B7E33" w:rsidP="004B7E33">
      <w:pPr>
        <w:pStyle w:val="3"/>
      </w:pPr>
      <w:bookmarkStart w:id="16" w:name="_Toc445825763"/>
      <w:r>
        <w:lastRenderedPageBreak/>
        <w:t>2</w:t>
      </w:r>
      <w:r>
        <w:t>、</w:t>
      </w:r>
      <w:r w:rsidR="002355C9">
        <w:t>标准</w:t>
      </w:r>
      <w:proofErr w:type="spellStart"/>
      <w:r w:rsidR="00C916CD">
        <w:t>jsp</w:t>
      </w:r>
      <w:proofErr w:type="spellEnd"/>
      <w:r w:rsidR="00622B40">
        <w:t>引用</w:t>
      </w:r>
      <w:bookmarkEnd w:id="16"/>
    </w:p>
    <w:p w14:paraId="5A949736" w14:textId="435EA09E" w:rsidR="000F75AF" w:rsidRDefault="00271C7B" w:rsidP="000F75AF">
      <w:del w:id="17" w:author="Hyman Hyman" w:date="2016-03-21T08:47:00Z">
        <w:r w:rsidDel="009415D4">
          <w:rPr>
            <w:noProof/>
          </w:rPr>
          <w:drawing>
            <wp:inline distT="0" distB="0" distL="0" distR="0" wp14:anchorId="5E8782D7" wp14:editId="60790A7F">
              <wp:extent cx="5038725" cy="8667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725" cy="866775"/>
                      </a:xfrm>
                      <a:prstGeom prst="rect">
                        <a:avLst/>
                      </a:prstGeom>
                    </pic:spPr>
                  </pic:pic>
                </a:graphicData>
              </a:graphic>
            </wp:inline>
          </w:drawing>
        </w:r>
      </w:del>
      <w:ins w:id="18" w:author="Hyman Hyman" w:date="2016-03-21T08:48:00Z">
        <w:r w:rsidR="009415D4">
          <w:rPr>
            <w:noProof/>
          </w:rPr>
          <w:drawing>
            <wp:inline distT="0" distB="0" distL="0" distR="0" wp14:anchorId="2044B6FA" wp14:editId="1B82300F">
              <wp:extent cx="5274310" cy="1141730"/>
              <wp:effectExtent l="0" t="0" r="254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41730"/>
                      </a:xfrm>
                      <a:prstGeom prst="rect">
                        <a:avLst/>
                      </a:prstGeom>
                    </pic:spPr>
                  </pic:pic>
                </a:graphicData>
              </a:graphic>
            </wp:inline>
          </w:drawing>
        </w:r>
      </w:ins>
    </w:p>
    <w:p w14:paraId="1179CA96" w14:textId="77777777" w:rsidR="00FE7FE9" w:rsidRDefault="00FE7FE9" w:rsidP="000F75AF">
      <w:r>
        <w:rPr>
          <w:noProof/>
        </w:rPr>
        <w:drawing>
          <wp:inline distT="0" distB="0" distL="0" distR="0" wp14:anchorId="6BE59B0D" wp14:editId="627A2959">
            <wp:extent cx="5274310" cy="4178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17830"/>
                    </a:xfrm>
                    <a:prstGeom prst="rect">
                      <a:avLst/>
                    </a:prstGeom>
                  </pic:spPr>
                </pic:pic>
              </a:graphicData>
            </a:graphic>
          </wp:inline>
        </w:drawing>
      </w:r>
    </w:p>
    <w:p w14:paraId="085D996A" w14:textId="7909A948" w:rsidR="00271C7B" w:rsidRDefault="00271C7B" w:rsidP="000F75AF">
      <w:pPr>
        <w:rPr>
          <w:ins w:id="19" w:author="Hyman Hyman" w:date="2016-03-21T08:50:00Z"/>
        </w:rPr>
      </w:pPr>
      <w:del w:id="20" w:author="Hyman Hyman" w:date="2016-03-21T08:50:00Z">
        <w:r w:rsidDel="009415D4">
          <w:rPr>
            <w:noProof/>
          </w:rPr>
          <w:drawing>
            <wp:inline distT="0" distB="0" distL="0" distR="0" wp14:anchorId="03911D44" wp14:editId="323CC137">
              <wp:extent cx="5274310" cy="11163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116330"/>
                      </a:xfrm>
                      <a:prstGeom prst="rect">
                        <a:avLst/>
                      </a:prstGeom>
                    </pic:spPr>
                  </pic:pic>
                </a:graphicData>
              </a:graphic>
            </wp:inline>
          </w:drawing>
        </w:r>
      </w:del>
      <w:ins w:id="21" w:author="Hyman Hyman" w:date="2016-03-21T08:50:00Z">
        <w:r w:rsidR="009415D4">
          <w:rPr>
            <w:noProof/>
          </w:rPr>
          <w:drawing>
            <wp:inline distT="0" distB="0" distL="0" distR="0" wp14:anchorId="02B01B0F" wp14:editId="390AB124">
              <wp:extent cx="2085975" cy="4095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5975" cy="409575"/>
                      </a:xfrm>
                      <a:prstGeom prst="rect">
                        <a:avLst/>
                      </a:prstGeom>
                    </pic:spPr>
                  </pic:pic>
                </a:graphicData>
              </a:graphic>
            </wp:inline>
          </w:drawing>
        </w:r>
      </w:ins>
    </w:p>
    <w:p w14:paraId="4493D658" w14:textId="301933D2" w:rsidR="00672B0E" w:rsidRDefault="00757FF1" w:rsidP="000F75AF">
      <w:ins w:id="22" w:author="Hyman Hyman" w:date="2016-03-21T08:51:00Z">
        <w:r>
          <w:rPr>
            <w:noProof/>
          </w:rPr>
          <w:drawing>
            <wp:inline distT="0" distB="0" distL="0" distR="0" wp14:anchorId="51E5C3EC" wp14:editId="4B6E0982">
              <wp:extent cx="5274310" cy="1362075"/>
              <wp:effectExtent l="0" t="0" r="254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62075"/>
                      </a:xfrm>
                      <a:prstGeom prst="rect">
                        <a:avLst/>
                      </a:prstGeom>
                    </pic:spPr>
                  </pic:pic>
                </a:graphicData>
              </a:graphic>
            </wp:inline>
          </w:drawing>
        </w:r>
      </w:ins>
    </w:p>
    <w:p w14:paraId="09D31E79" w14:textId="31ED9C4B" w:rsidR="00FA7FB7" w:rsidRDefault="00FA7FB7" w:rsidP="00224C24">
      <w:pPr>
        <w:spacing w:line="360" w:lineRule="auto"/>
        <w:rPr>
          <w:color w:val="FF0000"/>
        </w:rPr>
      </w:pPr>
      <w:r w:rsidRPr="00942637">
        <w:rPr>
          <w:color w:val="FF0000"/>
        </w:rPr>
        <w:t>注意</w:t>
      </w:r>
      <w:r w:rsidRPr="00942637">
        <w:rPr>
          <w:rFonts w:hint="eastAsia"/>
          <w:color w:val="FF0000"/>
        </w:rPr>
        <w:t>:</w:t>
      </w:r>
      <w:proofErr w:type="spellStart"/>
      <w:r w:rsidRPr="00942637">
        <w:rPr>
          <w:rFonts w:hint="eastAsia"/>
          <w:color w:val="FF0000"/>
        </w:rPr>
        <w:t>js</w:t>
      </w:r>
      <w:proofErr w:type="spellEnd"/>
      <w:r w:rsidRPr="00942637">
        <w:rPr>
          <w:rFonts w:hint="eastAsia"/>
          <w:color w:val="FF0000"/>
        </w:rPr>
        <w:t>要引用在</w:t>
      </w:r>
      <w:r w:rsidR="00040112" w:rsidRPr="00942637">
        <w:rPr>
          <w:rFonts w:hint="eastAsia"/>
          <w:color w:val="FF0000"/>
        </w:rPr>
        <w:t>文档的末尾。</w:t>
      </w:r>
      <w:ins w:id="23" w:author="Hyman Hyman" w:date="2016-03-21T08:51:00Z">
        <w:r w:rsidR="00851F4F">
          <w:rPr>
            <w:color w:val="FF0000"/>
          </w:rPr>
          <w:t>B</w:t>
        </w:r>
        <w:r w:rsidR="00851F4F">
          <w:rPr>
            <w:rFonts w:hint="eastAsia"/>
            <w:color w:val="FF0000"/>
          </w:rPr>
          <w:t>ody</w:t>
        </w:r>
        <w:r w:rsidR="00851F4F">
          <w:rPr>
            <w:rFonts w:hint="eastAsia"/>
            <w:color w:val="FF0000"/>
          </w:rPr>
          <w:t>之前</w:t>
        </w:r>
      </w:ins>
    </w:p>
    <w:p w14:paraId="49FD9EC1" w14:textId="77777777" w:rsidR="0021728D" w:rsidRDefault="004C64B8" w:rsidP="00224C24">
      <w:pPr>
        <w:spacing w:line="360" w:lineRule="auto"/>
        <w:rPr>
          <w:ins w:id="24" w:author="Hyman Hyman" w:date="2016-03-21T08:52:00Z"/>
        </w:rPr>
      </w:pPr>
      <w:r w:rsidRPr="0071754F">
        <w:tab/>
      </w:r>
      <w:ins w:id="25" w:author="Hyman Hyman" w:date="2016-03-21T08:51:00Z">
        <w:r w:rsidR="00B960D4">
          <w:t>如果你不想已</w:t>
        </w:r>
        <w:proofErr w:type="spellStart"/>
        <w:r w:rsidR="00B960D4">
          <w:t>jsp</w:t>
        </w:r>
        <w:proofErr w:type="spellEnd"/>
        <w:r w:rsidR="00B960D4">
          <w:t>的形式引用</w:t>
        </w:r>
        <w:proofErr w:type="spellStart"/>
        <w:r w:rsidR="00B960D4">
          <w:t>js</w:t>
        </w:r>
        <w:proofErr w:type="spellEnd"/>
        <w:r w:rsidR="00B960D4">
          <w:t>文件</w:t>
        </w:r>
        <w:r w:rsidR="00B960D4">
          <w:rPr>
            <w:rFonts w:hint="eastAsia"/>
          </w:rPr>
          <w:t>,</w:t>
        </w:r>
        <w:r w:rsidR="00B960D4">
          <w:rPr>
            <w:rFonts w:hint="eastAsia"/>
          </w:rPr>
          <w:t>可以每个页面都单据</w:t>
        </w:r>
      </w:ins>
      <w:ins w:id="26" w:author="Hyman Hyman" w:date="2016-03-21T08:52:00Z">
        <w:r w:rsidR="00B960D4">
          <w:rPr>
            <w:rFonts w:hint="eastAsia"/>
          </w:rPr>
          <w:t>引用需要的</w:t>
        </w:r>
        <w:proofErr w:type="spellStart"/>
        <w:r w:rsidR="00B960D4">
          <w:rPr>
            <w:rFonts w:hint="eastAsia"/>
          </w:rPr>
          <w:t>js</w:t>
        </w:r>
        <w:proofErr w:type="spellEnd"/>
        <w:r w:rsidR="00B960D4">
          <w:rPr>
            <w:rFonts w:hint="eastAsia"/>
          </w:rPr>
          <w:t>资源</w:t>
        </w:r>
        <w:r w:rsidR="004D55A3">
          <w:rPr>
            <w:rFonts w:hint="eastAsia"/>
          </w:rPr>
          <w:t>。</w:t>
        </w:r>
        <w:proofErr w:type="spellStart"/>
        <w:r w:rsidR="008D5F0D">
          <w:t>B</w:t>
        </w:r>
        <w:r w:rsidR="008D5F0D">
          <w:rPr>
            <w:rFonts w:hint="eastAsia"/>
          </w:rPr>
          <w:t>asic.inc</w:t>
        </w:r>
        <w:r w:rsidR="008D5F0D">
          <w:t>.jsp</w:t>
        </w:r>
        <w:proofErr w:type="spellEnd"/>
        <w:r w:rsidR="008D5F0D">
          <w:t>当中的就是必须的</w:t>
        </w:r>
        <w:proofErr w:type="spellStart"/>
        <w:r w:rsidR="008D5F0D">
          <w:t>js</w:t>
        </w:r>
        <w:proofErr w:type="spellEnd"/>
        <w:r w:rsidR="008D5F0D">
          <w:t>资源</w:t>
        </w:r>
        <w:r w:rsidR="008D5F0D">
          <w:rPr>
            <w:rFonts w:hint="eastAsia"/>
          </w:rPr>
          <w:t>。</w:t>
        </w:r>
        <w:r w:rsidR="00F362D7">
          <w:t>加上你想要使用的其他</w:t>
        </w:r>
        <w:r w:rsidR="00F362D7">
          <w:t>plugin</w:t>
        </w:r>
        <w:r w:rsidR="00F362D7">
          <w:t>即可</w:t>
        </w:r>
        <w:r w:rsidR="00F362D7">
          <w:rPr>
            <w:rFonts w:hint="eastAsia"/>
          </w:rPr>
          <w:t>。</w:t>
        </w:r>
      </w:ins>
    </w:p>
    <w:p w14:paraId="0344CCD2" w14:textId="528401EC" w:rsidR="004C64B8" w:rsidRDefault="0021728D" w:rsidP="00224C24">
      <w:pPr>
        <w:spacing w:line="360" w:lineRule="auto"/>
      </w:pPr>
      <w:ins w:id="27" w:author="Hyman Hyman" w:date="2016-03-21T08:52:00Z">
        <w:r>
          <w:t>Plugins</w:t>
        </w:r>
        <w:r>
          <w:t>存放</w:t>
        </w:r>
      </w:ins>
      <w:ins w:id="28" w:author="Hyman Hyman" w:date="2016-03-21T08:53:00Z">
        <w:r w:rsidR="00D45D95">
          <w:t>路</w:t>
        </w:r>
        <w:r w:rsidR="00D45D95">
          <w:rPr>
            <w:rFonts w:hint="eastAsia"/>
          </w:rPr>
          <w:t>：</w:t>
        </w:r>
        <w:r>
          <w:t>UI</w:t>
        </w:r>
        <w:r>
          <w:rPr>
            <w:rFonts w:hint="eastAsia"/>
          </w:rPr>
          <w:t>/</w:t>
        </w:r>
        <w:proofErr w:type="spellStart"/>
        <w:r>
          <w:rPr>
            <w:rFonts w:hint="eastAsia"/>
          </w:rPr>
          <w:t>js</w:t>
        </w:r>
        <w:proofErr w:type="spellEnd"/>
        <w:r>
          <w:t>/plugins</w:t>
        </w:r>
        <w:r w:rsidR="005C71BA">
          <w:t xml:space="preserve"> </w:t>
        </w:r>
        <w:r w:rsidR="005C71BA">
          <w:t>对应的插件样式</w:t>
        </w:r>
        <w:r w:rsidR="00F36157">
          <w:rPr>
            <w:rFonts w:hint="eastAsia"/>
          </w:rPr>
          <w:t>：</w:t>
        </w:r>
        <w:r w:rsidR="005C71BA">
          <w:rPr>
            <w:rFonts w:hint="eastAsia"/>
          </w:rPr>
          <w:t>UI/</w:t>
        </w:r>
        <w:proofErr w:type="spellStart"/>
        <w:r w:rsidR="005C71BA">
          <w:rPr>
            <w:rFonts w:hint="eastAsia"/>
          </w:rPr>
          <w:t>css</w:t>
        </w:r>
        <w:proofErr w:type="spellEnd"/>
        <w:r w:rsidR="005C71BA">
          <w:t>/plugins</w:t>
        </w:r>
      </w:ins>
      <w:del w:id="29" w:author="Hyman Hyman" w:date="2016-03-21T08:51:00Z">
        <w:r w:rsidR="004C64B8" w:rsidRPr="0071754F" w:rsidDel="00B960D4">
          <w:delText>这是标准的引用方式</w:delText>
        </w:r>
        <w:r w:rsidR="004C64B8" w:rsidRPr="0071754F" w:rsidDel="00B960D4">
          <w:rPr>
            <w:rFonts w:hint="eastAsia"/>
          </w:rPr>
          <w:delText>，</w:delText>
        </w:r>
        <w:r w:rsidR="0071754F" w:rsidDel="00B960D4">
          <w:rPr>
            <w:rFonts w:hint="eastAsia"/>
          </w:rPr>
          <w:delText>但是我不建议每个页面都这样引用，这样引用的资源是最多的，具体请参考“总体介绍”当中的建议部分。</w:delText>
        </w:r>
      </w:del>
    </w:p>
    <w:p w14:paraId="017244FF" w14:textId="77777777" w:rsidR="008B0031" w:rsidRDefault="008B0031" w:rsidP="008B0031">
      <w:pPr>
        <w:pStyle w:val="3"/>
      </w:pPr>
      <w:bookmarkStart w:id="30" w:name="_Toc445825764"/>
      <w:r>
        <w:rPr>
          <w:rFonts w:hint="eastAsia"/>
        </w:rPr>
        <w:t>3</w:t>
      </w:r>
      <w:r>
        <w:rPr>
          <w:rFonts w:hint="eastAsia"/>
        </w:rPr>
        <w:t>、</w:t>
      </w:r>
      <w:r w:rsidR="00B145ED">
        <w:rPr>
          <w:rFonts w:hint="eastAsia"/>
        </w:rPr>
        <w:t>关于加快前台界面渲染速度</w:t>
      </w:r>
      <w:bookmarkEnd w:id="30"/>
    </w:p>
    <w:p w14:paraId="17CDA0AA" w14:textId="77777777" w:rsidR="001D4053" w:rsidRDefault="008977E9" w:rsidP="008977E9">
      <w:pPr>
        <w:pStyle w:val="4"/>
      </w:pPr>
      <w:r>
        <w:rPr>
          <w:rFonts w:hint="eastAsia"/>
        </w:rPr>
        <w:t>3.3.1</w:t>
      </w:r>
      <w:r w:rsidR="005D3CE1">
        <w:t xml:space="preserve"> </w:t>
      </w:r>
      <w:r w:rsidR="00494FD4">
        <w:t>静态</w:t>
      </w:r>
      <w:r w:rsidR="006A1F15">
        <w:t>资源压缩</w:t>
      </w:r>
      <w:r w:rsidR="008969B4">
        <w:rPr>
          <w:rFonts w:hint="eastAsia"/>
        </w:rPr>
        <w:t>（第一次压缩）</w:t>
      </w:r>
    </w:p>
    <w:p w14:paraId="469962CF" w14:textId="77777777" w:rsidR="00707A19" w:rsidRDefault="00707A19" w:rsidP="009028A7">
      <w:pPr>
        <w:spacing w:line="360" w:lineRule="auto"/>
        <w:ind w:left="240" w:right="240"/>
      </w:pPr>
      <w:r>
        <w:tab/>
      </w:r>
      <w:r w:rsidRPr="00117813">
        <w:t>不管是</w:t>
      </w:r>
      <w:r w:rsidRPr="00117813">
        <w:t>bootstrap</w:t>
      </w:r>
      <w:r w:rsidRPr="00117813">
        <w:t>的插件还是</w:t>
      </w:r>
      <w:proofErr w:type="spellStart"/>
      <w:r w:rsidRPr="00117813">
        <w:t>easyui</w:t>
      </w:r>
      <w:proofErr w:type="spellEnd"/>
      <w:r w:rsidRPr="00117813">
        <w:t>的插件</w:t>
      </w:r>
      <w:r w:rsidRPr="00117813">
        <w:rPr>
          <w:rFonts w:hint="eastAsia"/>
        </w:rPr>
        <w:t>,</w:t>
      </w:r>
      <w:r w:rsidRPr="00117813">
        <w:rPr>
          <w:rFonts w:hint="eastAsia"/>
        </w:rPr>
        <w:t>使用都会造成一定的性能开销</w:t>
      </w:r>
      <w:r w:rsidRPr="00117813">
        <w:t>，建议做到需要用的才引用，尤其是标签。如果你对</w:t>
      </w:r>
      <w:proofErr w:type="spellStart"/>
      <w:r w:rsidRPr="00117813">
        <w:t>easyui</w:t>
      </w:r>
      <w:proofErr w:type="spellEnd"/>
      <w:r w:rsidRPr="00117813">
        <w:t>的组件使用已经比较熟悉，建议就不要再用</w:t>
      </w:r>
      <w:r w:rsidRPr="00117813">
        <w:t>tag</w:t>
      </w:r>
      <w:r w:rsidRPr="00117813">
        <w:t>了。使用</w:t>
      </w:r>
      <w:proofErr w:type="spellStart"/>
      <w:r w:rsidRPr="00117813">
        <w:t>jsp</w:t>
      </w:r>
      <w:proofErr w:type="spellEnd"/>
      <w:r w:rsidRPr="00117813">
        <w:t>的</w:t>
      </w:r>
      <w:r w:rsidRPr="00117813">
        <w:t>tag</w:t>
      </w:r>
      <w:r w:rsidRPr="00117813">
        <w:t>所造成的开销远远大于</w:t>
      </w:r>
      <w:proofErr w:type="spellStart"/>
      <w:r w:rsidRPr="00117813">
        <w:t>js</w:t>
      </w:r>
      <w:proofErr w:type="spellEnd"/>
      <w:r w:rsidRPr="00117813">
        <w:t>、</w:t>
      </w:r>
      <w:proofErr w:type="spellStart"/>
      <w:r w:rsidRPr="00117813">
        <w:t>css</w:t>
      </w:r>
      <w:proofErr w:type="spellEnd"/>
      <w:r w:rsidRPr="00117813">
        <w:t>等静态文件的引用。总结：引用的静态资源越少越好，</w:t>
      </w:r>
      <w:proofErr w:type="spellStart"/>
      <w:r w:rsidRPr="00117813">
        <w:t>js</w:t>
      </w:r>
      <w:proofErr w:type="spellEnd"/>
      <w:r w:rsidRPr="00117813">
        <w:t>、</w:t>
      </w:r>
      <w:proofErr w:type="spellStart"/>
      <w:r w:rsidRPr="00117813">
        <w:t>css</w:t>
      </w:r>
      <w:proofErr w:type="spellEnd"/>
      <w:r w:rsidRPr="00117813">
        <w:t>尽量压缩，</w:t>
      </w:r>
      <w:r w:rsidRPr="00117813">
        <w:t>image</w:t>
      </w:r>
      <w:r w:rsidRPr="00117813">
        <w:t>图片资源请使用雪碧技术，</w:t>
      </w:r>
      <w:proofErr w:type="spellStart"/>
      <w:r w:rsidRPr="00117813">
        <w:t>javascript</w:t>
      </w:r>
      <w:proofErr w:type="spellEnd"/>
      <w:r w:rsidRPr="00117813">
        <w:t>代码尽量不要放在</w:t>
      </w:r>
      <w:proofErr w:type="spellStart"/>
      <w:r w:rsidRPr="00117813">
        <w:t>jsp</w:t>
      </w:r>
      <w:proofErr w:type="spellEnd"/>
      <w:r w:rsidRPr="00117813">
        <w:t>当中，请</w:t>
      </w:r>
      <w:r w:rsidRPr="00117813">
        <w:lastRenderedPageBreak/>
        <w:t>在静态文件当中引用，因为</w:t>
      </w:r>
      <w:proofErr w:type="spellStart"/>
      <w:r w:rsidRPr="00117813">
        <w:t>js</w:t>
      </w:r>
      <w:proofErr w:type="spellEnd"/>
      <w:r w:rsidRPr="00117813">
        <w:t>是可以压缩传输的。</w:t>
      </w:r>
    </w:p>
    <w:p w14:paraId="057069BD" w14:textId="77777777" w:rsidR="00120BB9" w:rsidRDefault="00120BB9" w:rsidP="00120BB9">
      <w:pPr>
        <w:pStyle w:val="4"/>
      </w:pPr>
      <w:r>
        <w:rPr>
          <w:rFonts w:hint="eastAsia"/>
        </w:rPr>
        <w:t>3.3.2</w:t>
      </w:r>
      <w:r>
        <w:t xml:space="preserve"> </w:t>
      </w:r>
      <w:r w:rsidR="00337566">
        <w:t>开启</w:t>
      </w:r>
      <w:r w:rsidR="00337566">
        <w:t xml:space="preserve">tomcat </w:t>
      </w:r>
      <w:proofErr w:type="spellStart"/>
      <w:r w:rsidR="00337566">
        <w:t>gzip</w:t>
      </w:r>
      <w:proofErr w:type="spellEnd"/>
      <w:r w:rsidR="00337566">
        <w:t>功能</w:t>
      </w:r>
      <w:r w:rsidR="00337566">
        <w:rPr>
          <w:rFonts w:hint="eastAsia"/>
        </w:rPr>
        <w:t>（第二次压缩）</w:t>
      </w:r>
    </w:p>
    <w:p w14:paraId="449528BD" w14:textId="77777777" w:rsidR="00AF345A" w:rsidRDefault="00AF345A" w:rsidP="00AE6536">
      <w:pPr>
        <w:spacing w:line="360" w:lineRule="auto"/>
      </w:pPr>
      <w:r>
        <w:tab/>
      </w:r>
      <w:r w:rsidR="002F7521">
        <w:t xml:space="preserve">HTTP </w:t>
      </w:r>
      <w:r w:rsidR="002F7521">
        <w:t>压缩可以大大提高浏览网站的速度，它的原理是，在客户端请求服务器对应资源后，从服务器端将资源文件压缩，再输出到客户端，由客户端的浏览器负责解压缩并</w:t>
      </w:r>
      <w:r w:rsidR="002F7521">
        <w:t xml:space="preserve"> </w:t>
      </w:r>
      <w:r w:rsidR="002F7521">
        <w:t>浏览。相对于普通的浏览过程</w:t>
      </w:r>
      <w:r w:rsidR="002F7521">
        <w:t>HTML ,</w:t>
      </w:r>
      <w:proofErr w:type="spellStart"/>
      <w:r w:rsidR="002F7521">
        <w:t>CSS,Javascript</w:t>
      </w:r>
      <w:proofErr w:type="spellEnd"/>
      <w:r w:rsidR="002F7521">
        <w:t xml:space="preserve"> , Text </w:t>
      </w:r>
      <w:r w:rsidR="002F7521">
        <w:t>，它可以节省</w:t>
      </w:r>
      <w:r w:rsidR="002F7521">
        <w:t>40%</w:t>
      </w:r>
      <w:r w:rsidR="002F7521">
        <w:t>左右的流量。更为重要的是，它可以对动态生成的，包括</w:t>
      </w:r>
      <w:r w:rsidR="002F7521">
        <w:t>CGI</w:t>
      </w:r>
      <w:r w:rsidR="002F7521">
        <w:t>、</w:t>
      </w:r>
      <w:r w:rsidR="002F7521">
        <w:t xml:space="preserve">PHP , JSP , ASP , </w:t>
      </w:r>
      <w:proofErr w:type="spellStart"/>
      <w:r w:rsidR="002F7521">
        <w:t>Servlet,SHTML</w:t>
      </w:r>
      <w:proofErr w:type="spellEnd"/>
      <w:r w:rsidR="002F7521">
        <w:t>等输出的网页也能进行压缩，压缩效率也很高。</w:t>
      </w:r>
    </w:p>
    <w:p w14:paraId="2948B387" w14:textId="77777777" w:rsidR="009B1561" w:rsidRDefault="009B1561" w:rsidP="00AE6536">
      <w:pPr>
        <w:spacing w:line="360" w:lineRule="auto"/>
      </w:pPr>
      <w:r>
        <w:tab/>
      </w:r>
      <w:r w:rsidR="00B91C6D">
        <w:t>修改</w:t>
      </w:r>
      <w:r w:rsidR="00B91C6D">
        <w:t>%TOMCAT_HOME%/</w:t>
      </w:r>
      <w:proofErr w:type="spellStart"/>
      <w:r w:rsidR="00B91C6D">
        <w:t>conf</w:t>
      </w:r>
      <w:proofErr w:type="spellEnd"/>
      <w:r w:rsidR="00B91C6D">
        <w:t>/server.xml</w:t>
      </w:r>
      <w:r w:rsidR="00B91C6D">
        <w:t>，修订节点如下：</w:t>
      </w:r>
    </w:p>
    <w:p w14:paraId="651C05DA" w14:textId="77777777" w:rsidR="00A62EA3" w:rsidRDefault="007F0EEE" w:rsidP="00AE6536">
      <w:pPr>
        <w:widowControl/>
        <w:spacing w:line="360" w:lineRule="auto"/>
        <w:jc w:val="left"/>
      </w:pPr>
      <w:r>
        <w:tab/>
      </w:r>
      <w:r w:rsidRPr="00FA25BF">
        <w:t>&lt;Connector port="80" prot</w:t>
      </w:r>
      <w:r w:rsidR="00A62EA3">
        <w:t>ocol="HTTP/1.1"</w:t>
      </w:r>
    </w:p>
    <w:p w14:paraId="7F1964CB" w14:textId="77777777" w:rsidR="00A62EA3" w:rsidRDefault="007F0EEE" w:rsidP="00AE6536">
      <w:pPr>
        <w:widowControl/>
        <w:spacing w:line="360" w:lineRule="auto"/>
        <w:ind w:left="420" w:firstLine="420"/>
        <w:jc w:val="left"/>
      </w:pPr>
      <w:proofErr w:type="spellStart"/>
      <w:proofErr w:type="gramStart"/>
      <w:r w:rsidRPr="00FA25BF">
        <w:t>connection</w:t>
      </w:r>
      <w:r w:rsidR="00A62EA3">
        <w:t>Timeout</w:t>
      </w:r>
      <w:proofErr w:type="spellEnd"/>
      <w:proofErr w:type="gramEnd"/>
      <w:r w:rsidR="00A62EA3">
        <w:t>="20000"</w:t>
      </w:r>
    </w:p>
    <w:p w14:paraId="0C3CAF78" w14:textId="77777777" w:rsidR="00A62EA3" w:rsidRDefault="007F0EEE" w:rsidP="00AE6536">
      <w:pPr>
        <w:widowControl/>
        <w:spacing w:line="360" w:lineRule="auto"/>
        <w:ind w:left="420" w:firstLine="420"/>
        <w:jc w:val="left"/>
      </w:pPr>
      <w:proofErr w:type="spellStart"/>
      <w:proofErr w:type="gramStart"/>
      <w:r w:rsidRPr="00FA25BF">
        <w:t>redirectPort</w:t>
      </w:r>
      <w:proofErr w:type="spellEnd"/>
      <w:proofErr w:type="gramEnd"/>
      <w:r w:rsidRPr="00FA25BF">
        <w:t>="8443" executor="</w:t>
      </w:r>
      <w:proofErr w:type="spellStart"/>
      <w:r w:rsidRPr="00FA25BF">
        <w:t>tomcatThreadPool</w:t>
      </w:r>
      <w:proofErr w:type="spellEnd"/>
      <w:r w:rsidRPr="00FA25BF">
        <w:t xml:space="preserve">" </w:t>
      </w:r>
      <w:proofErr w:type="spellStart"/>
      <w:r w:rsidRPr="00FA25BF">
        <w:t>URIEncoding</w:t>
      </w:r>
      <w:proofErr w:type="spellEnd"/>
      <w:r w:rsidRPr="00FA25BF">
        <w:t>="utf</w:t>
      </w:r>
      <w:r w:rsidR="00A62EA3">
        <w:t>-8"</w:t>
      </w:r>
    </w:p>
    <w:p w14:paraId="0F243B7B" w14:textId="77777777" w:rsidR="00A62EA3" w:rsidRDefault="007F0EEE" w:rsidP="00AE6536">
      <w:pPr>
        <w:widowControl/>
        <w:spacing w:line="360" w:lineRule="auto"/>
        <w:ind w:left="420" w:firstLine="420"/>
        <w:jc w:val="left"/>
      </w:pPr>
      <w:proofErr w:type="gramStart"/>
      <w:r w:rsidRPr="00FA25BF">
        <w:t>compression</w:t>
      </w:r>
      <w:proofErr w:type="gramEnd"/>
      <w:r w:rsidRPr="00FA25BF">
        <w:t>="</w:t>
      </w:r>
      <w:r w:rsidR="00A62EA3">
        <w:t xml:space="preserve">on" </w:t>
      </w:r>
    </w:p>
    <w:p w14:paraId="7C0A8997" w14:textId="77777777" w:rsidR="00A62EA3" w:rsidRDefault="006735BB" w:rsidP="00AE6536">
      <w:pPr>
        <w:widowControl/>
        <w:spacing w:line="360" w:lineRule="auto"/>
        <w:ind w:left="420" w:firstLine="420"/>
        <w:jc w:val="left"/>
      </w:pPr>
      <w:proofErr w:type="spellStart"/>
      <w:proofErr w:type="gramStart"/>
      <w:r>
        <w:t>compressionMinSize</w:t>
      </w:r>
      <w:proofErr w:type="spellEnd"/>
      <w:proofErr w:type="gramEnd"/>
      <w:r>
        <w:t>="2048</w:t>
      </w:r>
      <w:r w:rsidR="007F0EEE" w:rsidRPr="00FA25BF">
        <w:t xml:space="preserve">" </w:t>
      </w:r>
      <w:proofErr w:type="spellStart"/>
      <w:r w:rsidR="007F0EEE" w:rsidRPr="00FA25BF">
        <w:t>noCompressionUserAgents</w:t>
      </w:r>
      <w:proofErr w:type="spellEnd"/>
      <w:r w:rsidR="007F0EEE" w:rsidRPr="00FA25BF">
        <w:t>="</w:t>
      </w:r>
      <w:proofErr w:type="spellStart"/>
      <w:r w:rsidR="007F0EEE" w:rsidRPr="00FA25BF">
        <w:t>gozilla</w:t>
      </w:r>
      <w:proofErr w:type="spellEnd"/>
      <w:r w:rsidR="007F0EEE" w:rsidRPr="00FA25BF">
        <w:t xml:space="preserve">, </w:t>
      </w:r>
      <w:proofErr w:type="spellStart"/>
      <w:r w:rsidR="007F0EEE" w:rsidRPr="00FA25BF">
        <w:t>travia</w:t>
      </w:r>
      <w:r w:rsidR="00A62EA3">
        <w:t>ta</w:t>
      </w:r>
      <w:proofErr w:type="spellEnd"/>
      <w:r w:rsidR="00A62EA3">
        <w:t>"</w:t>
      </w:r>
    </w:p>
    <w:p w14:paraId="3B4D50A1" w14:textId="77777777" w:rsidR="007F0EEE" w:rsidRDefault="007F0EEE" w:rsidP="00AE6536">
      <w:pPr>
        <w:widowControl/>
        <w:spacing w:line="360" w:lineRule="auto"/>
        <w:ind w:left="420" w:firstLine="420"/>
        <w:jc w:val="left"/>
      </w:pPr>
      <w:proofErr w:type="spellStart"/>
      <w:r w:rsidRPr="00FA25BF">
        <w:t>compressableMimeType</w:t>
      </w:r>
      <w:proofErr w:type="spellEnd"/>
      <w:r w:rsidRPr="00FA25BF">
        <w:t>="</w:t>
      </w:r>
      <w:r w:rsidR="002C61D0" w:rsidRPr="002C61D0">
        <w:t xml:space="preserve"> text/html</w:t>
      </w:r>
      <w:proofErr w:type="gramStart"/>
      <w:r w:rsidR="002C61D0" w:rsidRPr="002C61D0">
        <w:t>,text</w:t>
      </w:r>
      <w:proofErr w:type="gramEnd"/>
      <w:r w:rsidR="002C61D0" w:rsidRPr="002C61D0">
        <w:t>/xml,text/javascript,application/x-javascript,application/javascript,text/css,text/plain</w:t>
      </w:r>
      <w:r w:rsidRPr="00FA25BF">
        <w:t>" /&gt;</w:t>
      </w:r>
    </w:p>
    <w:p w14:paraId="201B042F" w14:textId="77777777" w:rsidR="00A62EA3" w:rsidRDefault="00D222F5" w:rsidP="00AE6536">
      <w:pPr>
        <w:widowControl/>
        <w:spacing w:line="360" w:lineRule="auto"/>
        <w:jc w:val="left"/>
      </w:pPr>
      <w:r>
        <w:t xml:space="preserve">•compression="on" </w:t>
      </w:r>
      <w:r>
        <w:t>打开压缩功能</w:t>
      </w:r>
    </w:p>
    <w:p w14:paraId="477C54CB" w14:textId="77777777" w:rsidR="00A62EA3" w:rsidRDefault="00BA072B" w:rsidP="00AE6536">
      <w:pPr>
        <w:widowControl/>
        <w:spacing w:line="360" w:lineRule="auto"/>
        <w:jc w:val="left"/>
      </w:pPr>
      <w:r>
        <w:t>•</w:t>
      </w:r>
      <w:proofErr w:type="spellStart"/>
      <w:r>
        <w:t>compressionMinSize</w:t>
      </w:r>
      <w:proofErr w:type="spellEnd"/>
      <w:r>
        <w:t>="2048</w:t>
      </w:r>
      <w:r w:rsidR="00D222F5">
        <w:t xml:space="preserve">" </w:t>
      </w:r>
      <w:r w:rsidR="00D222F5">
        <w:t>启用压缩的输出内容大小，默认为</w:t>
      </w:r>
      <w:r w:rsidR="00A62EA3">
        <w:t>2KB</w:t>
      </w:r>
    </w:p>
    <w:p w14:paraId="07CDC1CC" w14:textId="77777777" w:rsidR="005C1CFF" w:rsidRDefault="00D222F5" w:rsidP="00AE6536">
      <w:pPr>
        <w:widowControl/>
        <w:spacing w:line="360" w:lineRule="auto"/>
        <w:jc w:val="left"/>
      </w:pPr>
      <w:r>
        <w:t>•</w:t>
      </w:r>
      <w:proofErr w:type="spellStart"/>
      <w:r>
        <w:t>noCompressionUserAgents</w:t>
      </w:r>
      <w:proofErr w:type="spellEnd"/>
      <w:r>
        <w:t>="</w:t>
      </w:r>
      <w:proofErr w:type="spellStart"/>
      <w:r>
        <w:t>gozilla</w:t>
      </w:r>
      <w:proofErr w:type="spellEnd"/>
      <w:r>
        <w:t xml:space="preserve">, </w:t>
      </w:r>
      <w:proofErr w:type="spellStart"/>
      <w:r>
        <w:t>traviata</w:t>
      </w:r>
      <w:proofErr w:type="spellEnd"/>
      <w:r>
        <w:t xml:space="preserve">" </w:t>
      </w:r>
      <w:r>
        <w:t>对于以下的浏览器，不启用压缩</w:t>
      </w:r>
      <w:r w:rsidR="00A62EA3">
        <w:t xml:space="preserve"> </w:t>
      </w:r>
      <w:r>
        <w:t>•</w:t>
      </w:r>
      <w:proofErr w:type="spellStart"/>
      <w:r>
        <w:t>compressable</w:t>
      </w:r>
      <w:r w:rsidR="00C42D95">
        <w:t>MimeType</w:t>
      </w:r>
      <w:proofErr w:type="spellEnd"/>
      <w:r>
        <w:t xml:space="preserve">　哪些资源类型需要压缩</w:t>
      </w:r>
      <w:r w:rsidR="001A00F5">
        <w:rPr>
          <w:rFonts w:hint="eastAsia"/>
        </w:rPr>
        <w:t>，</w:t>
      </w:r>
      <w:r w:rsidR="001A00F5">
        <w:t>我们只压缩</w:t>
      </w:r>
      <w:r w:rsidR="001A00F5">
        <w:t>html</w:t>
      </w:r>
      <w:r w:rsidR="001A00F5">
        <w:rPr>
          <w:rFonts w:hint="eastAsia"/>
        </w:rPr>
        <w:t>、</w:t>
      </w:r>
      <w:proofErr w:type="spellStart"/>
      <w:r w:rsidR="001A00F5">
        <w:t>css</w:t>
      </w:r>
      <w:proofErr w:type="spellEnd"/>
      <w:r w:rsidR="001A00F5">
        <w:rPr>
          <w:rFonts w:hint="eastAsia"/>
        </w:rPr>
        <w:t>、</w:t>
      </w:r>
      <w:proofErr w:type="spellStart"/>
      <w:r w:rsidR="001A00F5">
        <w:t>Js</w:t>
      </w:r>
      <w:proofErr w:type="spellEnd"/>
    </w:p>
    <w:p w14:paraId="7B905E9C" w14:textId="77777777" w:rsidR="00A62EA3" w:rsidRDefault="005306C2" w:rsidP="005306C2">
      <w:pPr>
        <w:pStyle w:val="4"/>
      </w:pPr>
      <w:r>
        <w:rPr>
          <w:rFonts w:hint="eastAsia"/>
        </w:rPr>
        <w:t>3.3.3</w:t>
      </w:r>
      <w:r>
        <w:t xml:space="preserve"> </w:t>
      </w:r>
      <w:r w:rsidR="009D4F23">
        <w:t>启用</w:t>
      </w:r>
      <w:r w:rsidR="003000D2">
        <w:t>HTTP</w:t>
      </w:r>
      <w:r w:rsidR="003000D2">
        <w:t>协议当中的缓存</w:t>
      </w:r>
    </w:p>
    <w:p w14:paraId="6C8A8D04" w14:textId="77777777" w:rsidR="003000D2" w:rsidRDefault="003000D2" w:rsidP="003000D2">
      <w:r>
        <w:tab/>
      </w:r>
      <w:r w:rsidR="00FC54FC">
        <w:t>启用浏览器缓存的好处</w:t>
      </w:r>
    </w:p>
    <w:p w14:paraId="1A50C685" w14:textId="77777777" w:rsidR="006D2BB4" w:rsidRDefault="00194EAD" w:rsidP="003F61F9">
      <w:pPr>
        <w:pStyle w:val="a3"/>
        <w:numPr>
          <w:ilvl w:val="0"/>
          <w:numId w:val="6"/>
        </w:numPr>
      </w:pPr>
      <w:r>
        <w:t>减少了冗余的数据传输，节省了流量</w:t>
      </w:r>
      <w:r w:rsidR="006D2BB4">
        <w:t>。</w:t>
      </w:r>
    </w:p>
    <w:p w14:paraId="27DC9DBB" w14:textId="77777777" w:rsidR="006D2BB4" w:rsidRDefault="006D2BB4" w:rsidP="003F61F9">
      <w:pPr>
        <w:pStyle w:val="a3"/>
        <w:numPr>
          <w:ilvl w:val="0"/>
          <w:numId w:val="6"/>
        </w:numPr>
        <w:tabs>
          <w:tab w:val="left" w:pos="5340"/>
        </w:tabs>
      </w:pPr>
      <w:r>
        <w:t>2. 减少了服务器的负担， 大大提高了网站的性能</w:t>
      </w:r>
      <w:r w:rsidR="002B49DA">
        <w:tab/>
      </w:r>
      <w:r w:rsidR="002B49DA">
        <w:rPr>
          <w:rFonts w:hint="eastAsia"/>
        </w:rPr>
        <w:t>。</w:t>
      </w:r>
    </w:p>
    <w:p w14:paraId="559BD85D" w14:textId="77777777" w:rsidR="003F61F9" w:rsidRDefault="006D2BB4" w:rsidP="003F61F9">
      <w:pPr>
        <w:pStyle w:val="a3"/>
        <w:numPr>
          <w:ilvl w:val="0"/>
          <w:numId w:val="6"/>
        </w:numPr>
      </w:pPr>
      <w:r>
        <w:t>加快了客户端加载网页的速度</w:t>
      </w:r>
      <w:r w:rsidR="002B49DA">
        <w:rPr>
          <w:rFonts w:hint="eastAsia"/>
        </w:rPr>
        <w:t>。</w:t>
      </w:r>
    </w:p>
    <w:p w14:paraId="56C841EC" w14:textId="77777777" w:rsidR="002F5499" w:rsidRDefault="005D6626" w:rsidP="002F5499">
      <w:pPr>
        <w:pStyle w:val="a3"/>
        <w:ind w:left="420"/>
      </w:pPr>
      <w:r>
        <w:rPr>
          <w:noProof/>
        </w:rPr>
        <w:lastRenderedPageBreak/>
        <w:drawing>
          <wp:inline distT="0" distB="0" distL="0" distR="0" wp14:anchorId="6CE8549C" wp14:editId="2802DB6F">
            <wp:extent cx="5531485" cy="5638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31485" cy="5638800"/>
                    </a:xfrm>
                    <a:prstGeom prst="rect">
                      <a:avLst/>
                    </a:prstGeom>
                  </pic:spPr>
                </pic:pic>
              </a:graphicData>
            </a:graphic>
          </wp:inline>
        </w:drawing>
      </w:r>
    </w:p>
    <w:p w14:paraId="5B95E847" w14:textId="77777777" w:rsidR="00E262CA" w:rsidRDefault="00833DB7" w:rsidP="002F5499">
      <w:pPr>
        <w:pStyle w:val="a3"/>
        <w:ind w:left="420"/>
        <w:rPr>
          <w:color w:val="FF0000"/>
        </w:rPr>
      </w:pPr>
      <w:r w:rsidRPr="00D50A9B">
        <w:rPr>
          <w:color w:val="FF0000"/>
        </w:rPr>
        <w:t>HY框架中的界面缓存配置统一设置在</w:t>
      </w:r>
      <w:proofErr w:type="spellStart"/>
      <w:r w:rsidR="00432677" w:rsidRPr="00D50A9B">
        <w:rPr>
          <w:color w:val="FF0000"/>
        </w:rPr>
        <w:t>ec</w:t>
      </w:r>
      <w:r w:rsidR="00432677" w:rsidRPr="00D50A9B">
        <w:rPr>
          <w:rFonts w:hint="eastAsia"/>
          <w:color w:val="FF0000"/>
        </w:rPr>
        <w:t>.themes.</w:t>
      </w:r>
      <w:r w:rsidR="00432677" w:rsidRPr="00D50A9B">
        <w:rPr>
          <w:color w:val="FF0000"/>
        </w:rPr>
        <w:t>import.jsp</w:t>
      </w:r>
      <w:proofErr w:type="spellEnd"/>
      <w:r w:rsidR="009E6D20" w:rsidRPr="00D50A9B">
        <w:rPr>
          <w:rFonts w:hint="eastAsia"/>
          <w:color w:val="FF0000"/>
        </w:rPr>
        <w:t>当中。</w:t>
      </w:r>
    </w:p>
    <w:p w14:paraId="20FCDB10" w14:textId="77777777" w:rsidR="002128EE" w:rsidRDefault="00D4260F" w:rsidP="00BC50BC">
      <w:pPr>
        <w:pStyle w:val="a3"/>
      </w:pPr>
      <w:r>
        <w:rPr>
          <w:noProof/>
        </w:rPr>
        <w:drawing>
          <wp:inline distT="0" distB="0" distL="0" distR="0" wp14:anchorId="10A9076C" wp14:editId="3F8E6265">
            <wp:extent cx="5274310" cy="13716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371600"/>
                    </a:xfrm>
                    <a:prstGeom prst="rect">
                      <a:avLst/>
                    </a:prstGeom>
                  </pic:spPr>
                </pic:pic>
              </a:graphicData>
            </a:graphic>
          </wp:inline>
        </w:drawing>
      </w:r>
    </w:p>
    <w:p w14:paraId="1F6CC48A" w14:textId="77777777" w:rsidR="00ED39EF" w:rsidRDefault="00ED39EF" w:rsidP="00BC50BC">
      <w:pPr>
        <w:pStyle w:val="a3"/>
      </w:pPr>
      <w:r>
        <w:t>max</w:t>
      </w:r>
      <w:r>
        <w:rPr>
          <w:rFonts w:hint="eastAsia"/>
        </w:rPr>
        <w:t>-</w:t>
      </w:r>
      <w:r>
        <w:t>age</w:t>
      </w:r>
      <w:r>
        <w:rPr>
          <w:rFonts w:hint="eastAsia"/>
        </w:rPr>
        <w:t>=</w:t>
      </w:r>
      <w:r>
        <w:t>86400 30分钟</w:t>
      </w:r>
      <w:r>
        <w:rPr>
          <w:rFonts w:hint="eastAsia"/>
        </w:rPr>
        <w:t>，30分钟后会从服务器重新发起请求。</w:t>
      </w:r>
    </w:p>
    <w:p w14:paraId="2ABC9FCD" w14:textId="77777777" w:rsidR="00333D2D" w:rsidRDefault="004B393C" w:rsidP="004B393C">
      <w:pPr>
        <w:pStyle w:val="4"/>
      </w:pPr>
      <w:r>
        <w:lastRenderedPageBreak/>
        <w:t xml:space="preserve">3.3.4 </w:t>
      </w:r>
      <w:r w:rsidR="009B3B6A">
        <w:t>效果截图</w:t>
      </w:r>
    </w:p>
    <w:p w14:paraId="214B41C2" w14:textId="77777777" w:rsidR="009B3B6A" w:rsidRDefault="00DB26B4" w:rsidP="009B3B6A">
      <w:r>
        <w:tab/>
      </w:r>
      <w:r w:rsidR="00411C80">
        <w:t>当以上三部都优化以后</w:t>
      </w:r>
      <w:r w:rsidR="00411C80">
        <w:rPr>
          <w:rFonts w:hint="eastAsia"/>
        </w:rPr>
        <w:t>，</w:t>
      </w:r>
      <w:r w:rsidR="00326EA9">
        <w:rPr>
          <w:rFonts w:hint="eastAsia"/>
        </w:rPr>
        <w:t>我们</w:t>
      </w:r>
      <w:r w:rsidR="00326EA9">
        <w:rPr>
          <w:rFonts w:hint="eastAsia"/>
        </w:rPr>
        <w:t>Ctrl+F</w:t>
      </w:r>
      <w:r w:rsidR="00326EA9">
        <w:t>5</w:t>
      </w:r>
      <w:r w:rsidR="00326EA9">
        <w:t>强制刷新会看到以下效果</w:t>
      </w:r>
      <w:r w:rsidR="00326EA9">
        <w:rPr>
          <w:rFonts w:hint="eastAsia"/>
        </w:rPr>
        <w:t>：</w:t>
      </w:r>
    </w:p>
    <w:p w14:paraId="5F26717D" w14:textId="77777777" w:rsidR="00326EA9" w:rsidRDefault="00DA1346" w:rsidP="009B3B6A">
      <w:r>
        <w:rPr>
          <w:noProof/>
        </w:rPr>
        <w:drawing>
          <wp:inline distT="0" distB="0" distL="0" distR="0" wp14:anchorId="5461A451" wp14:editId="40E99948">
            <wp:extent cx="6105525" cy="16859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05525" cy="1685925"/>
                    </a:xfrm>
                    <a:prstGeom prst="rect">
                      <a:avLst/>
                    </a:prstGeom>
                  </pic:spPr>
                </pic:pic>
              </a:graphicData>
            </a:graphic>
          </wp:inline>
        </w:drawing>
      </w:r>
    </w:p>
    <w:p w14:paraId="60DCA339" w14:textId="77777777" w:rsidR="00DA1346" w:rsidRDefault="00DA1346" w:rsidP="009B3B6A">
      <w:r>
        <w:rPr>
          <w:noProof/>
        </w:rPr>
        <w:drawing>
          <wp:inline distT="0" distB="0" distL="0" distR="0" wp14:anchorId="5CAA4189" wp14:editId="0AA11192">
            <wp:extent cx="6105525" cy="40386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05525" cy="4038600"/>
                    </a:xfrm>
                    <a:prstGeom prst="rect">
                      <a:avLst/>
                    </a:prstGeom>
                  </pic:spPr>
                </pic:pic>
              </a:graphicData>
            </a:graphic>
          </wp:inline>
        </w:drawing>
      </w:r>
    </w:p>
    <w:p w14:paraId="0B6EA13E" w14:textId="77777777" w:rsidR="00DA1346" w:rsidRDefault="00DA1346" w:rsidP="009B3B6A">
      <w:r>
        <w:t>强制刷新</w:t>
      </w:r>
      <w:r>
        <w:rPr>
          <w:rFonts w:hint="eastAsia"/>
        </w:rPr>
        <w:t>，</w:t>
      </w:r>
      <w:r>
        <w:t>我们看到</w:t>
      </w:r>
      <w:r>
        <w:t>get</w:t>
      </w:r>
      <w:r>
        <w:t>请求</w:t>
      </w:r>
      <w:r>
        <w:rPr>
          <w:rFonts w:hint="eastAsia"/>
        </w:rPr>
        <w:t>200</w:t>
      </w:r>
      <w:r>
        <w:rPr>
          <w:rFonts w:hint="eastAsia"/>
        </w:rPr>
        <w:t>，是从服务器</w:t>
      </w:r>
      <w:r w:rsidR="00732AE4">
        <w:rPr>
          <w:rFonts w:hint="eastAsia"/>
        </w:rPr>
        <w:t>请求的数据</w:t>
      </w:r>
      <w:r w:rsidR="00081D44">
        <w:rPr>
          <w:rFonts w:hint="eastAsia"/>
        </w:rPr>
        <w:t>。</w:t>
      </w:r>
      <w:r w:rsidR="00ED4FEE">
        <w:rPr>
          <w:rFonts w:hint="eastAsia"/>
        </w:rPr>
        <w:t>但是此时我们已经可以看到</w:t>
      </w:r>
      <w:proofErr w:type="spellStart"/>
      <w:r w:rsidR="00ED4FEE">
        <w:rPr>
          <w:rFonts w:hint="eastAsia"/>
        </w:rPr>
        <w:t>gzip</w:t>
      </w:r>
      <w:proofErr w:type="spellEnd"/>
      <w:r w:rsidR="00ED4FEE">
        <w:rPr>
          <w:rFonts w:hint="eastAsia"/>
        </w:rPr>
        <w:t>压缩是有效的。</w:t>
      </w:r>
    </w:p>
    <w:p w14:paraId="2E2C91B4" w14:textId="77777777" w:rsidR="002A260E" w:rsidRDefault="002A260E" w:rsidP="009B3B6A">
      <w:r>
        <w:rPr>
          <w:noProof/>
        </w:rPr>
        <w:lastRenderedPageBreak/>
        <w:drawing>
          <wp:inline distT="0" distB="0" distL="0" distR="0" wp14:anchorId="602BB79F" wp14:editId="083047B3">
            <wp:extent cx="6143625" cy="45720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43625" cy="4572000"/>
                    </a:xfrm>
                    <a:prstGeom prst="rect">
                      <a:avLst/>
                    </a:prstGeom>
                  </pic:spPr>
                </pic:pic>
              </a:graphicData>
            </a:graphic>
          </wp:inline>
        </w:drawing>
      </w:r>
    </w:p>
    <w:p w14:paraId="7EDE797C" w14:textId="77777777" w:rsidR="00C53F8B" w:rsidRDefault="00C53F8B" w:rsidP="00667293">
      <w:pPr>
        <w:spacing w:line="360" w:lineRule="auto"/>
      </w:pPr>
      <w:r>
        <w:t>Jquery</w:t>
      </w:r>
      <w:r>
        <w:rPr>
          <w:rFonts w:hint="eastAsia"/>
        </w:rPr>
        <w:t>-</w:t>
      </w:r>
      <w:r>
        <w:t>1.11.0.min</w:t>
      </w:r>
      <w:r>
        <w:rPr>
          <w:rFonts w:hint="eastAsia"/>
        </w:rPr>
        <w:t>.js</w:t>
      </w:r>
      <w:r>
        <w:t>的大小从</w:t>
      </w:r>
      <w:r>
        <w:rPr>
          <w:rFonts w:hint="eastAsia"/>
        </w:rPr>
        <w:t>95kb</w:t>
      </w:r>
      <w:r>
        <w:rPr>
          <w:rFonts w:hint="eastAsia"/>
        </w:rPr>
        <w:t>压缩到了</w:t>
      </w:r>
      <w:r>
        <w:rPr>
          <w:rFonts w:hint="eastAsia"/>
        </w:rPr>
        <w:t>32.6kb</w:t>
      </w:r>
      <w:r>
        <w:t>,</w:t>
      </w:r>
      <w:r w:rsidR="00A55910">
        <w:t>这个压缩比是相当大的</w:t>
      </w:r>
      <w:r w:rsidR="00A55910">
        <w:rPr>
          <w:rFonts w:hint="eastAsia"/>
        </w:rPr>
        <w:t>。</w:t>
      </w:r>
      <w:r w:rsidR="001866BE">
        <w:rPr>
          <w:rFonts w:hint="eastAsia"/>
        </w:rPr>
        <w:t>我们可以注意到此时的请求头信息是</w:t>
      </w:r>
      <w:r w:rsidR="001866BE">
        <w:rPr>
          <w:rFonts w:hint="eastAsia"/>
        </w:rPr>
        <w:t>Cache-Control=</w:t>
      </w:r>
      <w:r w:rsidR="001866BE">
        <w:t>no</w:t>
      </w:r>
      <w:r w:rsidR="001866BE">
        <w:rPr>
          <w:rFonts w:hint="eastAsia"/>
        </w:rPr>
        <w:t>-</w:t>
      </w:r>
      <w:r w:rsidR="001866BE">
        <w:t>cache</w:t>
      </w:r>
      <w:r w:rsidR="001866BE">
        <w:t>的</w:t>
      </w:r>
      <w:r w:rsidR="001866BE">
        <w:rPr>
          <w:rFonts w:hint="eastAsia"/>
        </w:rPr>
        <w:t>。</w:t>
      </w:r>
    </w:p>
    <w:p w14:paraId="37E774BF" w14:textId="77777777" w:rsidR="008676B7" w:rsidRDefault="008676B7" w:rsidP="00667293">
      <w:pPr>
        <w:spacing w:line="360" w:lineRule="auto"/>
      </w:pPr>
      <w:r>
        <w:tab/>
      </w:r>
      <w:r>
        <w:t>此时我们再次点击刷新按钮</w:t>
      </w:r>
      <w:r>
        <w:rPr>
          <w:rFonts w:hint="eastAsia"/>
        </w:rPr>
        <w:t>（</w:t>
      </w:r>
      <w:r w:rsidR="008428A8">
        <w:rPr>
          <w:rFonts w:hint="eastAsia"/>
        </w:rPr>
        <w:t>非强制刷新</w:t>
      </w:r>
      <w:r>
        <w:rPr>
          <w:rFonts w:hint="eastAsia"/>
        </w:rPr>
        <w:t>）</w:t>
      </w:r>
    </w:p>
    <w:p w14:paraId="4576900A" w14:textId="77777777" w:rsidR="00080D3B" w:rsidRDefault="009F6A20" w:rsidP="009B3B6A">
      <w:r>
        <w:rPr>
          <w:noProof/>
        </w:rPr>
        <w:lastRenderedPageBreak/>
        <w:drawing>
          <wp:inline distT="0" distB="0" distL="0" distR="0" wp14:anchorId="3F3B57F3" wp14:editId="62A9C869">
            <wp:extent cx="6143625" cy="47434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43625" cy="4743450"/>
                    </a:xfrm>
                    <a:prstGeom prst="rect">
                      <a:avLst/>
                    </a:prstGeom>
                  </pic:spPr>
                </pic:pic>
              </a:graphicData>
            </a:graphic>
          </wp:inline>
        </w:drawing>
      </w:r>
    </w:p>
    <w:p w14:paraId="7080A280" w14:textId="77777777" w:rsidR="00B24A03" w:rsidRDefault="00B24A03" w:rsidP="00A9443D">
      <w:pPr>
        <w:spacing w:line="360" w:lineRule="auto"/>
      </w:pPr>
      <w:r>
        <w:t>我们可以看到</w:t>
      </w:r>
      <w:r>
        <w:rPr>
          <w:rFonts w:hint="eastAsia"/>
        </w:rPr>
        <w:t>，</w:t>
      </w:r>
      <w:r>
        <w:t>状态</w:t>
      </w:r>
      <w:proofErr w:type="gramStart"/>
      <w:r>
        <w:t>码变成</w:t>
      </w:r>
      <w:proofErr w:type="gramEnd"/>
      <w:r>
        <w:t>了</w:t>
      </w:r>
      <w:r>
        <w:rPr>
          <w:rFonts w:hint="eastAsia"/>
        </w:rPr>
        <w:t>304</w:t>
      </w:r>
      <w:r>
        <w:t xml:space="preserve"> not modified</w:t>
      </w:r>
      <w:r w:rsidR="006F14A2">
        <w:rPr>
          <w:rFonts w:hint="eastAsia"/>
        </w:rPr>
        <w:t>，</w:t>
      </w:r>
      <w:r w:rsidR="006F14A2">
        <w:t>说明资源来自缓存</w:t>
      </w:r>
      <w:r w:rsidR="006F14A2">
        <w:rPr>
          <w:rFonts w:hint="eastAsia"/>
        </w:rPr>
        <w:t>。</w:t>
      </w:r>
      <w:r w:rsidR="0028442C">
        <w:t>并且是压缩</w:t>
      </w:r>
      <w:proofErr w:type="spellStart"/>
      <w:r w:rsidR="0028442C">
        <w:t>gzip</w:t>
      </w:r>
      <w:proofErr w:type="spellEnd"/>
      <w:r w:rsidR="0028442C">
        <w:t>压缩过后的资源</w:t>
      </w:r>
      <w:r w:rsidR="0028442C">
        <w:rPr>
          <w:rFonts w:hint="eastAsia"/>
        </w:rPr>
        <w:t>。</w:t>
      </w:r>
      <w:r w:rsidR="00D71591">
        <w:rPr>
          <w:noProof/>
        </w:rPr>
        <w:drawing>
          <wp:inline distT="0" distB="0" distL="0" distR="0" wp14:anchorId="267A5AC2" wp14:editId="3EF88C8F">
            <wp:extent cx="2619375" cy="6096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19375" cy="609600"/>
                    </a:xfrm>
                    <a:prstGeom prst="rect">
                      <a:avLst/>
                    </a:prstGeom>
                  </pic:spPr>
                </pic:pic>
              </a:graphicData>
            </a:graphic>
          </wp:inline>
        </w:drawing>
      </w:r>
    </w:p>
    <w:p w14:paraId="11E704A9" w14:textId="77777777" w:rsidR="00D71591" w:rsidRDefault="00D71591" w:rsidP="00A9443D">
      <w:pPr>
        <w:spacing w:line="360" w:lineRule="auto"/>
      </w:pPr>
      <w:r>
        <w:t>这样就大大降低了服务器的压力</w:t>
      </w:r>
      <w:r>
        <w:rPr>
          <w:rFonts w:hint="eastAsia"/>
        </w:rPr>
        <w:t>。</w:t>
      </w:r>
      <w:r w:rsidR="00CD2430">
        <w:rPr>
          <w:rFonts w:hint="eastAsia"/>
        </w:rPr>
        <w:t>加快了客户端网页的加载速度。</w:t>
      </w:r>
      <w:r w:rsidR="00E02B64">
        <w:rPr>
          <w:rFonts w:hint="eastAsia"/>
        </w:rPr>
        <w:t>效果还是很明显的。</w:t>
      </w:r>
    </w:p>
    <w:p w14:paraId="66AA7A1E" w14:textId="77777777" w:rsidR="00DC616B" w:rsidRDefault="00DC616B" w:rsidP="00DC616B">
      <w:pPr>
        <w:pStyle w:val="2"/>
      </w:pPr>
      <w:bookmarkStart w:id="31" w:name="_Toc445825765"/>
      <w:r>
        <w:t>四</w:t>
      </w:r>
      <w:r>
        <w:rPr>
          <w:rFonts w:hint="eastAsia"/>
        </w:rPr>
        <w:t>、</w:t>
      </w:r>
      <w:r w:rsidR="00E375DC">
        <w:t>代码片段</w:t>
      </w:r>
      <w:bookmarkEnd w:id="31"/>
    </w:p>
    <w:p w14:paraId="351BCFFA" w14:textId="77777777" w:rsidR="000D0252" w:rsidRDefault="00FA45FE" w:rsidP="000D0252">
      <w:pPr>
        <w:pStyle w:val="3"/>
      </w:pPr>
      <w:bookmarkStart w:id="32" w:name="_Toc445825766"/>
      <w:r>
        <w:rPr>
          <w:rFonts w:hint="eastAsia"/>
        </w:rPr>
        <w:t>1</w:t>
      </w:r>
      <w:r w:rsidR="000D0252">
        <w:rPr>
          <w:rFonts w:hint="eastAsia"/>
        </w:rPr>
        <w:t>、</w:t>
      </w:r>
      <w:r w:rsidR="007E48D8">
        <w:rPr>
          <w:rFonts w:hint="eastAsia"/>
        </w:rPr>
        <w:t>BaseController</w:t>
      </w:r>
      <w:r w:rsidR="004B100F">
        <w:rPr>
          <w:rFonts w:hint="eastAsia"/>
        </w:rPr>
        <w:t>.</w:t>
      </w:r>
      <w:proofErr w:type="gramStart"/>
      <w:r w:rsidR="004B100F">
        <w:rPr>
          <w:rFonts w:hint="eastAsia"/>
        </w:rPr>
        <w:t>java</w:t>
      </w:r>
      <w:bookmarkEnd w:id="32"/>
      <w:proofErr w:type="gramEnd"/>
    </w:p>
    <w:p w14:paraId="07068610" w14:textId="77777777" w:rsidR="00FA1904" w:rsidRPr="00654D6B" w:rsidRDefault="00654D6B" w:rsidP="004A0C2B">
      <w:pPr>
        <w:spacing w:line="360" w:lineRule="auto"/>
      </w:pPr>
      <w:r>
        <w:tab/>
      </w:r>
      <w:proofErr w:type="spellStart"/>
      <w:r>
        <w:t>BaseController</w:t>
      </w:r>
      <w:proofErr w:type="spellEnd"/>
      <w:r>
        <w:rPr>
          <w:rFonts w:hint="eastAsia"/>
        </w:rPr>
        <w:t>是所有</w:t>
      </w:r>
      <w:r>
        <w:rPr>
          <w:rFonts w:hint="eastAsia"/>
        </w:rPr>
        <w:t>Controller</w:t>
      </w:r>
      <w:r>
        <w:rPr>
          <w:rFonts w:hint="eastAsia"/>
        </w:rPr>
        <w:t>需要继承的类。它封装了参数</w:t>
      </w:r>
      <w:r w:rsidR="00FA1904">
        <w:rPr>
          <w:rFonts w:hint="eastAsia"/>
        </w:rPr>
        <w:t>（</w:t>
      </w:r>
      <w:proofErr w:type="spellStart"/>
      <w:r w:rsidR="00FA1904">
        <w:rPr>
          <w:rFonts w:hint="eastAsia"/>
        </w:rPr>
        <w:t>PageParam</w:t>
      </w:r>
      <w:proofErr w:type="spellEnd"/>
      <w:r w:rsidR="00FA1904">
        <w:rPr>
          <w:rFonts w:hint="eastAsia"/>
        </w:rPr>
        <w:t>）、</w:t>
      </w:r>
      <w:r w:rsidR="00FA1904">
        <w:t>异步返回</w:t>
      </w:r>
      <w:r w:rsidR="00FA1904">
        <w:t>bean</w:t>
      </w:r>
      <w:r w:rsidR="00FA1904">
        <w:rPr>
          <w:rFonts w:hint="eastAsia"/>
        </w:rPr>
        <w:t>（</w:t>
      </w:r>
      <w:proofErr w:type="spellStart"/>
      <w:r w:rsidR="00FA1904">
        <w:rPr>
          <w:rFonts w:hint="eastAsia"/>
        </w:rPr>
        <w:t>ResultBean</w:t>
      </w:r>
      <w:proofErr w:type="spellEnd"/>
      <w:r w:rsidR="00FA1904">
        <w:rPr>
          <w:rFonts w:hint="eastAsia"/>
        </w:rPr>
        <w:t>）、用户信息（</w:t>
      </w:r>
      <w:proofErr w:type="spellStart"/>
      <w:r w:rsidR="00FA1904">
        <w:rPr>
          <w:rFonts w:hint="eastAsia"/>
        </w:rPr>
        <w:t>UserDomain</w:t>
      </w:r>
      <w:proofErr w:type="spellEnd"/>
      <w:r w:rsidR="00FA1904">
        <w:rPr>
          <w:rFonts w:hint="eastAsia"/>
        </w:rPr>
        <w:t>）、</w:t>
      </w:r>
      <w:proofErr w:type="spellStart"/>
      <w:r w:rsidR="00CB2E7F">
        <w:rPr>
          <w:rFonts w:hint="eastAsia"/>
        </w:rPr>
        <w:t>Shiro</w:t>
      </w:r>
      <w:proofErr w:type="spellEnd"/>
      <w:r w:rsidR="00CB2E7F">
        <w:rPr>
          <w:rFonts w:hint="eastAsia"/>
        </w:rPr>
        <w:t>（</w:t>
      </w:r>
      <w:r w:rsidR="00CB2E7F">
        <w:rPr>
          <w:rFonts w:hint="eastAsia"/>
        </w:rPr>
        <w:t>session</w:t>
      </w:r>
      <w:r w:rsidR="00CB2E7F">
        <w:rPr>
          <w:rFonts w:hint="eastAsia"/>
        </w:rPr>
        <w:t>，</w:t>
      </w:r>
      <w:r w:rsidR="00CB2E7F">
        <w:rPr>
          <w:rFonts w:hint="eastAsia"/>
        </w:rPr>
        <w:t>subject</w:t>
      </w:r>
      <w:r w:rsidR="00CB2E7F">
        <w:rPr>
          <w:rFonts w:hint="eastAsia"/>
        </w:rPr>
        <w:t>）、上传文件、获取码表。你也可以自定义属于自己的</w:t>
      </w:r>
      <w:proofErr w:type="spellStart"/>
      <w:r w:rsidR="00CB2E7F">
        <w:rPr>
          <w:rFonts w:hint="eastAsia"/>
        </w:rPr>
        <w:t>BaseController</w:t>
      </w:r>
      <w:proofErr w:type="spellEnd"/>
      <w:r w:rsidR="00CB2E7F">
        <w:rPr>
          <w:rFonts w:hint="eastAsia"/>
        </w:rPr>
        <w:t>。</w:t>
      </w:r>
      <w:r w:rsidR="00562E30">
        <w:t>但是</w:t>
      </w:r>
      <w:proofErr w:type="spellStart"/>
      <w:r w:rsidR="00562E30">
        <w:t>Shiro</w:t>
      </w:r>
      <w:proofErr w:type="spellEnd"/>
      <w:r w:rsidR="00562E30">
        <w:t>的</w:t>
      </w:r>
      <w:proofErr w:type="spellStart"/>
      <w:r w:rsidR="00562E30" w:rsidRPr="00562E30">
        <w:lastRenderedPageBreak/>
        <w:t>SecurityUtils</w:t>
      </w:r>
      <w:proofErr w:type="spellEnd"/>
      <w:r w:rsidR="00562E30">
        <w:t>用法都是一样的</w:t>
      </w:r>
      <w:r w:rsidR="00562E30">
        <w:rPr>
          <w:rFonts w:hint="eastAsia"/>
        </w:rPr>
        <w:t>，</w:t>
      </w:r>
      <w:r w:rsidR="00562E30">
        <w:t>建议封装起来</w:t>
      </w:r>
      <w:r w:rsidR="00562E30">
        <w:rPr>
          <w:rFonts w:hint="eastAsia"/>
        </w:rPr>
        <w:t>，</w:t>
      </w:r>
      <w:r w:rsidR="00562E30">
        <w:t>不要每个</w:t>
      </w:r>
      <w:r w:rsidR="00562E30">
        <w:t>Controller</w:t>
      </w:r>
      <w:r w:rsidR="00562E30">
        <w:t>都去直接取</w:t>
      </w:r>
      <w:r w:rsidR="00562E30">
        <w:rPr>
          <w:rFonts w:hint="eastAsia"/>
        </w:rPr>
        <w:t>。</w:t>
      </w:r>
    </w:p>
    <w:p w14:paraId="2051B7EE" w14:textId="77777777" w:rsidR="00FA45FE" w:rsidRDefault="00FA45FE" w:rsidP="00FA45FE">
      <w:pPr>
        <w:pStyle w:val="3"/>
      </w:pPr>
      <w:bookmarkStart w:id="33" w:name="_Toc445825767"/>
      <w:r>
        <w:rPr>
          <w:rFonts w:hint="eastAsia"/>
        </w:rPr>
        <w:t>2</w:t>
      </w:r>
      <w:r>
        <w:rPr>
          <w:rFonts w:hint="eastAsia"/>
        </w:rPr>
        <w:t>、</w:t>
      </w:r>
      <w:proofErr w:type="spellStart"/>
      <w:r>
        <w:rPr>
          <w:rFonts w:hint="eastAsia"/>
        </w:rPr>
        <w:t>SpringMVC</w:t>
      </w:r>
      <w:proofErr w:type="spellEnd"/>
      <w:r>
        <w:rPr>
          <w:rFonts w:hint="eastAsia"/>
        </w:rPr>
        <w:t>当中文件上传</w:t>
      </w:r>
      <w:bookmarkEnd w:id="33"/>
    </w:p>
    <w:p w14:paraId="7A09EE10" w14:textId="77777777" w:rsidR="00FA45FE" w:rsidRDefault="00FA45FE" w:rsidP="00FA45FE">
      <w:pPr>
        <w:pStyle w:val="4"/>
      </w:pPr>
      <w:r>
        <w:rPr>
          <w:rFonts w:hint="eastAsia"/>
        </w:rPr>
        <w:t>4.1.1</w:t>
      </w:r>
      <w:r>
        <w:t xml:space="preserve"> spring</w:t>
      </w:r>
      <w:r>
        <w:rPr>
          <w:rFonts w:hint="eastAsia"/>
        </w:rPr>
        <w:t>-</w:t>
      </w:r>
      <w:r>
        <w:t>mvc</w:t>
      </w:r>
      <w:r>
        <w:rPr>
          <w:rFonts w:hint="eastAsia"/>
        </w:rPr>
        <w:t>.xml</w:t>
      </w:r>
    </w:p>
    <w:p w14:paraId="69FEDC63" w14:textId="77777777" w:rsidR="00FA45FE" w:rsidRDefault="00FA45FE" w:rsidP="00FA45FE">
      <w:r>
        <w:rPr>
          <w:rFonts w:hint="eastAsia"/>
        </w:rPr>
        <w:tab/>
      </w:r>
      <w:r>
        <w:rPr>
          <w:noProof/>
        </w:rPr>
        <w:drawing>
          <wp:inline distT="0" distB="0" distL="0" distR="0" wp14:anchorId="603519BF" wp14:editId="70299F62">
            <wp:extent cx="6134100" cy="15621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34100" cy="1562100"/>
                    </a:xfrm>
                    <a:prstGeom prst="rect">
                      <a:avLst/>
                    </a:prstGeom>
                  </pic:spPr>
                </pic:pic>
              </a:graphicData>
            </a:graphic>
          </wp:inline>
        </w:drawing>
      </w:r>
    </w:p>
    <w:p w14:paraId="7159B67A" w14:textId="77777777" w:rsidR="00FA45FE" w:rsidRDefault="00FA45FE" w:rsidP="00FA45FE">
      <w:pPr>
        <w:pStyle w:val="4"/>
      </w:pPr>
      <w:r>
        <w:t>4.1.2 Controller</w:t>
      </w:r>
    </w:p>
    <w:p w14:paraId="19BA5178" w14:textId="77777777" w:rsidR="00FA45FE" w:rsidRDefault="00FA45FE" w:rsidP="00FA45FE">
      <w:r>
        <w:rPr>
          <w:noProof/>
        </w:rPr>
        <w:drawing>
          <wp:inline distT="0" distB="0" distL="0" distR="0" wp14:anchorId="07D45B21" wp14:editId="78B8C372">
            <wp:extent cx="6167755" cy="2838450"/>
            <wp:effectExtent l="0" t="0" r="444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74765" cy="2841676"/>
                    </a:xfrm>
                    <a:prstGeom prst="rect">
                      <a:avLst/>
                    </a:prstGeom>
                  </pic:spPr>
                </pic:pic>
              </a:graphicData>
            </a:graphic>
          </wp:inline>
        </w:drawing>
      </w:r>
    </w:p>
    <w:p w14:paraId="1BD438D8" w14:textId="77777777" w:rsidR="00FA45FE" w:rsidRDefault="00090CD0" w:rsidP="00090CD0">
      <w:pPr>
        <w:pStyle w:val="3"/>
      </w:pPr>
      <w:bookmarkStart w:id="34" w:name="_Toc445825768"/>
      <w:r>
        <w:lastRenderedPageBreak/>
        <w:t>3</w:t>
      </w:r>
      <w:r>
        <w:rPr>
          <w:rFonts w:hint="eastAsia"/>
        </w:rPr>
        <w:t>、</w:t>
      </w:r>
      <w:proofErr w:type="spellStart"/>
      <w:r w:rsidR="003E3066">
        <w:t>Shiro</w:t>
      </w:r>
      <w:proofErr w:type="spellEnd"/>
      <w:r w:rsidR="003E3066">
        <w:t>管理的</w:t>
      </w:r>
      <w:r w:rsidR="003E3066">
        <w:t>session</w:t>
      </w:r>
      <w:bookmarkEnd w:id="34"/>
    </w:p>
    <w:p w14:paraId="37957E8D" w14:textId="77777777" w:rsidR="003E3066" w:rsidRDefault="00F444C3" w:rsidP="006411A5">
      <w:pPr>
        <w:pStyle w:val="4"/>
      </w:pPr>
      <w:r>
        <w:t>4.3.1</w:t>
      </w:r>
      <w:r w:rsidR="006411A5">
        <w:t xml:space="preserve"> </w:t>
      </w:r>
      <w:r w:rsidR="006411A5">
        <w:t>定义</w:t>
      </w:r>
      <w:proofErr w:type="spellStart"/>
      <w:r w:rsidR="006411A5">
        <w:t>shiroCacheManager</w:t>
      </w:r>
      <w:proofErr w:type="spellEnd"/>
    </w:p>
    <w:p w14:paraId="7D24B705" w14:textId="77777777" w:rsidR="001E1B81" w:rsidRDefault="001E1B81" w:rsidP="001E1B81">
      <w:r>
        <w:rPr>
          <w:noProof/>
        </w:rPr>
        <w:drawing>
          <wp:inline distT="0" distB="0" distL="0" distR="0" wp14:anchorId="632EF109" wp14:editId="1AE1D398">
            <wp:extent cx="6219825" cy="7620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19825" cy="762000"/>
                    </a:xfrm>
                    <a:prstGeom prst="rect">
                      <a:avLst/>
                    </a:prstGeom>
                  </pic:spPr>
                </pic:pic>
              </a:graphicData>
            </a:graphic>
          </wp:inline>
        </w:drawing>
      </w:r>
    </w:p>
    <w:p w14:paraId="048E25D1" w14:textId="77777777" w:rsidR="001E1B81" w:rsidRDefault="001E1B81" w:rsidP="00E61275">
      <w:pPr>
        <w:pStyle w:val="4"/>
      </w:pPr>
      <w:r>
        <w:rPr>
          <w:rFonts w:hint="eastAsia"/>
        </w:rPr>
        <w:t>4.3.2</w:t>
      </w:r>
      <w:r w:rsidR="00E61275">
        <w:t xml:space="preserve"> </w:t>
      </w:r>
      <w:r w:rsidR="002F52F4">
        <w:t>定义</w:t>
      </w:r>
      <w:proofErr w:type="spellStart"/>
      <w:r w:rsidR="002F52F4">
        <w:t>sessionDao</w:t>
      </w:r>
      <w:proofErr w:type="spellEnd"/>
    </w:p>
    <w:p w14:paraId="5C4D8516" w14:textId="77777777" w:rsidR="002F52F4" w:rsidRDefault="002F1D9C" w:rsidP="002F52F4">
      <w:r>
        <w:rPr>
          <w:noProof/>
        </w:rPr>
        <w:drawing>
          <wp:inline distT="0" distB="0" distL="0" distR="0" wp14:anchorId="647F2238" wp14:editId="7C509A6D">
            <wp:extent cx="6219825" cy="13239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19825" cy="1323975"/>
                    </a:xfrm>
                    <a:prstGeom prst="rect">
                      <a:avLst/>
                    </a:prstGeom>
                  </pic:spPr>
                </pic:pic>
              </a:graphicData>
            </a:graphic>
          </wp:inline>
        </w:drawing>
      </w:r>
    </w:p>
    <w:p w14:paraId="24F785BE" w14:textId="77777777" w:rsidR="00634F1A" w:rsidRDefault="00A26482" w:rsidP="008C301A">
      <w:pPr>
        <w:pStyle w:val="4"/>
      </w:pPr>
      <w:r>
        <w:rPr>
          <w:rFonts w:hint="eastAsia"/>
        </w:rPr>
        <w:t>4.3</w:t>
      </w:r>
      <w:r w:rsidR="008C301A">
        <w:rPr>
          <w:rFonts w:hint="eastAsia"/>
        </w:rPr>
        <w:t>.3</w:t>
      </w:r>
      <w:r w:rsidR="00634F1A">
        <w:t xml:space="preserve"> </w:t>
      </w:r>
      <w:proofErr w:type="spellStart"/>
      <w:r w:rsidR="00634F1A">
        <w:t>sessionDao</w:t>
      </w:r>
      <w:proofErr w:type="spellEnd"/>
      <w:r w:rsidR="00634F1A">
        <w:t>注入</w:t>
      </w:r>
      <w:proofErr w:type="spellStart"/>
      <w:r w:rsidR="00634F1A">
        <w:t>sessionManager</w:t>
      </w:r>
      <w:proofErr w:type="spellEnd"/>
    </w:p>
    <w:p w14:paraId="46D2A151" w14:textId="77777777" w:rsidR="008C301A" w:rsidRDefault="00634F1A" w:rsidP="008C301A">
      <w:pPr>
        <w:pStyle w:val="4"/>
      </w:pPr>
      <w:r>
        <w:rPr>
          <w:rFonts w:hint="eastAsia"/>
        </w:rPr>
        <w:t xml:space="preserve">4.3.4 </w:t>
      </w:r>
      <w:proofErr w:type="spellStart"/>
      <w:r>
        <w:rPr>
          <w:rFonts w:hint="eastAsia"/>
        </w:rPr>
        <w:t>sessionManager</w:t>
      </w:r>
      <w:proofErr w:type="spellEnd"/>
      <w:r>
        <w:rPr>
          <w:rFonts w:hint="eastAsia"/>
        </w:rPr>
        <w:t>统一给到</w:t>
      </w:r>
      <w:proofErr w:type="spellStart"/>
      <w:r>
        <w:rPr>
          <w:rFonts w:hint="eastAsia"/>
        </w:rPr>
        <w:t>Shiro</w:t>
      </w:r>
      <w:proofErr w:type="spellEnd"/>
      <w:r>
        <w:t xml:space="preserve"> </w:t>
      </w:r>
      <w:proofErr w:type="spellStart"/>
      <w:r>
        <w:t>SecurityManager</w:t>
      </w:r>
      <w:proofErr w:type="spellEnd"/>
      <w:r w:rsidR="008C301A">
        <w:rPr>
          <w:rFonts w:hint="eastAsia"/>
        </w:rPr>
        <w:t xml:space="preserve"> </w:t>
      </w:r>
    </w:p>
    <w:p w14:paraId="19836B5B" w14:textId="77777777" w:rsidR="00C94069" w:rsidRDefault="00C94069" w:rsidP="00C94069">
      <w:pPr>
        <w:pStyle w:val="3"/>
      </w:pPr>
      <w:bookmarkStart w:id="35" w:name="_Toc445825769"/>
      <w:r>
        <w:rPr>
          <w:rFonts w:hint="eastAsia"/>
        </w:rPr>
        <w:t>4</w:t>
      </w:r>
      <w:r>
        <w:rPr>
          <w:rFonts w:hint="eastAsia"/>
        </w:rPr>
        <w:t>、</w:t>
      </w:r>
      <w:proofErr w:type="spellStart"/>
      <w:r>
        <w:rPr>
          <w:rFonts w:hint="eastAsia"/>
        </w:rPr>
        <w:t>SpringMVC</w:t>
      </w:r>
      <w:proofErr w:type="spellEnd"/>
      <w:r w:rsidR="00C92302">
        <w:t xml:space="preserve"> </w:t>
      </w:r>
      <w:proofErr w:type="spellStart"/>
      <w:r w:rsidR="00C92302">
        <w:t>websocket</w:t>
      </w:r>
      <w:proofErr w:type="spellEnd"/>
      <w:r w:rsidR="00C92302">
        <w:t>配置</w:t>
      </w:r>
      <w:bookmarkEnd w:id="35"/>
    </w:p>
    <w:p w14:paraId="61BA4E1C" w14:textId="77777777" w:rsidR="005302DF" w:rsidRDefault="005302DF" w:rsidP="005302DF">
      <w:pPr>
        <w:pStyle w:val="4"/>
      </w:pPr>
      <w:r>
        <w:rPr>
          <w:rFonts w:hint="eastAsia"/>
        </w:rPr>
        <w:t>4.4.1</w:t>
      </w:r>
      <w:r>
        <w:t xml:space="preserve"> </w:t>
      </w:r>
      <w:r w:rsidR="005A1989">
        <w:t>注解配置</w:t>
      </w:r>
    </w:p>
    <w:p w14:paraId="43537006" w14:textId="77777777" w:rsidR="005A1989" w:rsidRDefault="005A1989" w:rsidP="002408C9">
      <w:pPr>
        <w:spacing w:line="360" w:lineRule="auto"/>
      </w:pPr>
      <w:r>
        <w:tab/>
      </w:r>
      <w:r>
        <w:t>参照</w:t>
      </w:r>
      <w:r w:rsidR="00EF6F3E" w:rsidRPr="00EF6F3E">
        <w:t>WebSocketConfigurer</w:t>
      </w:r>
      <w:r w:rsidR="00A40CAF">
        <w:rPr>
          <w:rFonts w:hint="eastAsia"/>
        </w:rPr>
        <w:t>.java</w:t>
      </w:r>
      <w:r w:rsidR="008A4CA3">
        <w:rPr>
          <w:rFonts w:hint="eastAsia"/>
        </w:rPr>
        <w:t>，但是要在</w:t>
      </w:r>
      <w:r w:rsidR="008A4CA3">
        <w:rPr>
          <w:rFonts w:hint="eastAsia"/>
        </w:rPr>
        <w:t>spring-</w:t>
      </w:r>
      <w:proofErr w:type="spellStart"/>
      <w:r w:rsidR="008A4CA3">
        <w:rPr>
          <w:rFonts w:hint="eastAsia"/>
        </w:rPr>
        <w:t>mvc</w:t>
      </w:r>
      <w:proofErr w:type="spellEnd"/>
      <w:r w:rsidR="008A4CA3">
        <w:rPr>
          <w:rFonts w:hint="eastAsia"/>
        </w:rPr>
        <w:t xml:space="preserve"> xml</w:t>
      </w:r>
      <w:r w:rsidR="008A4CA3">
        <w:rPr>
          <w:rFonts w:hint="eastAsia"/>
        </w:rPr>
        <w:t>当中添加该注解配置的扫描</w:t>
      </w:r>
      <w:r w:rsidR="00225D65">
        <w:rPr>
          <w:rFonts w:hint="eastAsia"/>
        </w:rPr>
        <w:t>。</w:t>
      </w:r>
    </w:p>
    <w:p w14:paraId="72FD6693" w14:textId="77777777" w:rsidR="00EF6F3E" w:rsidRDefault="00C77858" w:rsidP="00C77858">
      <w:pPr>
        <w:pStyle w:val="4"/>
      </w:pPr>
      <w:r>
        <w:rPr>
          <w:rFonts w:hint="eastAsia"/>
        </w:rPr>
        <w:t>4.4.2</w:t>
      </w:r>
      <w:r>
        <w:t xml:space="preserve"> </w:t>
      </w:r>
      <w:r w:rsidR="00532D91">
        <w:t>XML</w:t>
      </w:r>
      <w:r w:rsidR="00532D91">
        <w:t>配置</w:t>
      </w:r>
    </w:p>
    <w:p w14:paraId="7E5511C8" w14:textId="77777777" w:rsidR="00C83CAB" w:rsidRDefault="00532D91" w:rsidP="00532D91">
      <w:r>
        <w:tab/>
      </w:r>
      <w:r w:rsidR="00301117">
        <w:rPr>
          <w:noProof/>
        </w:rPr>
        <w:lastRenderedPageBreak/>
        <w:drawing>
          <wp:inline distT="0" distB="0" distL="0" distR="0" wp14:anchorId="3B4150DE" wp14:editId="53C8257F">
            <wp:extent cx="6089650" cy="3476625"/>
            <wp:effectExtent l="0" t="0" r="635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93677" cy="3478924"/>
                    </a:xfrm>
                    <a:prstGeom prst="rect">
                      <a:avLst/>
                    </a:prstGeom>
                  </pic:spPr>
                </pic:pic>
              </a:graphicData>
            </a:graphic>
          </wp:inline>
        </w:drawing>
      </w:r>
    </w:p>
    <w:p w14:paraId="20981394" w14:textId="77777777" w:rsidR="00532D91" w:rsidRDefault="00B81899" w:rsidP="006A17DA">
      <w:pPr>
        <w:spacing w:line="360" w:lineRule="auto"/>
        <w:rPr>
          <w:ins w:id="36" w:author="Hyman Hyman" w:date="2016-05-04T10:09:00Z"/>
        </w:rPr>
      </w:pPr>
      <w:r>
        <w:tab/>
      </w:r>
      <w:r w:rsidR="00A02415">
        <w:t>XML</w:t>
      </w:r>
      <w:r w:rsidR="00A02415">
        <w:t>配置生效以后</w:t>
      </w:r>
      <w:r w:rsidR="00A5141A">
        <w:rPr>
          <w:rFonts w:hint="eastAsia"/>
        </w:rPr>
        <w:t>，</w:t>
      </w:r>
      <w:r w:rsidR="00B571CD">
        <w:t>在前台就可以直接与</w:t>
      </w:r>
      <w:proofErr w:type="spellStart"/>
      <w:r w:rsidR="00B571CD">
        <w:t>websocket</w:t>
      </w:r>
      <w:proofErr w:type="spellEnd"/>
      <w:r w:rsidR="00B571CD">
        <w:t>建立连接</w:t>
      </w:r>
      <w:r w:rsidR="00B571CD">
        <w:rPr>
          <w:rFonts w:hint="eastAsia"/>
        </w:rPr>
        <w:t>。</w:t>
      </w:r>
      <w:r w:rsidR="009170A0">
        <w:t>具体请参照</w:t>
      </w:r>
      <w:proofErr w:type="spellStart"/>
      <w:r w:rsidR="009170A0">
        <w:rPr>
          <w:rFonts w:hint="eastAsia"/>
        </w:rPr>
        <w:t>webapp</w:t>
      </w:r>
      <w:proofErr w:type="spellEnd"/>
      <w:r w:rsidR="009170A0">
        <w:t>/</w:t>
      </w:r>
      <w:proofErr w:type="spellStart"/>
      <w:r w:rsidR="009170A0">
        <w:t>websocket</w:t>
      </w:r>
      <w:proofErr w:type="spellEnd"/>
      <w:r w:rsidR="009170A0">
        <w:t>/index2.</w:t>
      </w:r>
      <w:proofErr w:type="gramStart"/>
      <w:r w:rsidR="009170A0">
        <w:t>html</w:t>
      </w:r>
      <w:proofErr w:type="gramEnd"/>
    </w:p>
    <w:p w14:paraId="496F53CD" w14:textId="17188F0E" w:rsidR="00F05F2C" w:rsidRDefault="00F05F2C" w:rsidP="00C761FD">
      <w:pPr>
        <w:pStyle w:val="2"/>
        <w:rPr>
          <w:ins w:id="37" w:author="Hyman Hyman" w:date="2016-05-04T10:09:00Z"/>
        </w:rPr>
      </w:pPr>
      <w:ins w:id="38" w:author="Hyman Hyman" w:date="2016-05-04T10:09:00Z">
        <w:r>
          <w:t>五</w:t>
        </w:r>
        <w:r>
          <w:rPr>
            <w:rFonts w:hint="eastAsia"/>
          </w:rPr>
          <w:t>、数据权限</w:t>
        </w:r>
      </w:ins>
    </w:p>
    <w:p w14:paraId="2434C70E" w14:textId="4380E087" w:rsidR="00F05F2C" w:rsidRDefault="00F05F2C" w:rsidP="00C761FD">
      <w:pPr>
        <w:pStyle w:val="3"/>
        <w:rPr>
          <w:ins w:id="39" w:author="Hyman Hyman" w:date="2016-05-04T10:10:00Z"/>
        </w:rPr>
      </w:pPr>
      <w:ins w:id="40" w:author="Hyman Hyman" w:date="2016-05-04T10:10:00Z">
        <w:r>
          <w:rPr>
            <w:rFonts w:hint="eastAsia"/>
          </w:rPr>
          <w:t>1</w:t>
        </w:r>
        <w:r>
          <w:rPr>
            <w:rFonts w:hint="eastAsia"/>
          </w:rPr>
          <w:t>、数据权限说明</w:t>
        </w:r>
      </w:ins>
    </w:p>
    <w:p w14:paraId="423281C5" w14:textId="5F6FDB73" w:rsidR="00F05F2C" w:rsidRDefault="00534927" w:rsidP="006B22DF">
      <w:pPr>
        <w:spacing w:line="360" w:lineRule="auto"/>
        <w:rPr>
          <w:ins w:id="41" w:author="Hyman Hyman" w:date="2016-05-04T10:12:00Z"/>
          <w:rFonts w:hint="eastAsia"/>
        </w:rPr>
        <w:pPrChange w:id="42" w:author="Hyman Hyman" w:date="2016-05-04T10:13:00Z">
          <w:pPr/>
        </w:pPrChange>
      </w:pPr>
      <w:ins w:id="43" w:author="Hyman Hyman" w:date="2016-05-04T10:10:00Z">
        <w:r>
          <w:tab/>
        </w:r>
      </w:ins>
      <w:ins w:id="44" w:author="Hyman Hyman" w:date="2016-05-04T10:12:00Z">
        <w:r w:rsidR="006148EA">
          <w:t>框架中将数据权限绑定到角色权限当中</w:t>
        </w:r>
        <w:r w:rsidR="006148EA">
          <w:rPr>
            <w:rFonts w:hint="eastAsia"/>
          </w:rPr>
          <w:t>,</w:t>
        </w:r>
        <w:r w:rsidR="006B22DF">
          <w:rPr>
            <w:rFonts w:hint="eastAsia"/>
          </w:rPr>
          <w:t>每个角色有单独的菜单权限以及数据权限。</w:t>
        </w:r>
      </w:ins>
    </w:p>
    <w:p w14:paraId="6142B074" w14:textId="677A29B7" w:rsidR="006B22DF" w:rsidRDefault="006B22DF" w:rsidP="006B22DF">
      <w:pPr>
        <w:spacing w:line="360" w:lineRule="auto"/>
        <w:rPr>
          <w:ins w:id="45" w:author="Hyman Hyman" w:date="2016-05-04T10:15:00Z"/>
        </w:rPr>
        <w:pPrChange w:id="46" w:author="Hyman Hyman" w:date="2016-05-04T10:13:00Z">
          <w:pPr/>
        </w:pPrChange>
      </w:pPr>
      <w:ins w:id="47" w:author="Hyman Hyman" w:date="2016-05-04T10:13:00Z">
        <w:r>
          <w:tab/>
        </w:r>
        <w:r>
          <w:t>菜单权限负责菜单的显示</w:t>
        </w:r>
        <w:r>
          <w:rPr>
            <w:rFonts w:hint="eastAsia"/>
          </w:rPr>
          <w:t>，</w:t>
        </w:r>
        <w:r>
          <w:t>以及更加细颗粒度的</w:t>
        </w:r>
        <w:r>
          <w:t>Controller</w:t>
        </w:r>
      </w:ins>
      <w:ins w:id="48" w:author="Hyman Hyman" w:date="2016-05-04T10:14:00Z">
        <w:r>
          <w:t>层的增删查改的权限</w:t>
        </w:r>
        <w:r>
          <w:rPr>
            <w:rFonts w:hint="eastAsia"/>
          </w:rPr>
          <w:t>。</w:t>
        </w:r>
        <w:r w:rsidR="002D4C38">
          <w:t>具体参照</w:t>
        </w:r>
        <w:r w:rsidR="002D4C38">
          <w:rPr>
            <w:rFonts w:hint="eastAsia"/>
          </w:rPr>
          <w:t>2.3.2</w:t>
        </w:r>
      </w:ins>
      <w:ins w:id="49" w:author="Hyman Hyman" w:date="2016-05-04T10:15:00Z">
        <w:r w:rsidR="002D4C38">
          <w:rPr>
            <w:rFonts w:hint="eastAsia"/>
          </w:rPr>
          <w:t>Controller</w:t>
        </w:r>
        <w:r w:rsidR="00075090">
          <w:rPr>
            <w:rFonts w:hint="eastAsia"/>
          </w:rPr>
          <w:t>。</w:t>
        </w:r>
      </w:ins>
    </w:p>
    <w:p w14:paraId="549F2E17" w14:textId="140FBC0F" w:rsidR="00075090" w:rsidRDefault="00075090" w:rsidP="006B22DF">
      <w:pPr>
        <w:spacing w:line="360" w:lineRule="auto"/>
        <w:rPr>
          <w:ins w:id="50" w:author="Hyman Hyman" w:date="2016-05-04T10:16:00Z"/>
        </w:rPr>
        <w:pPrChange w:id="51" w:author="Hyman Hyman" w:date="2016-05-04T10:13:00Z">
          <w:pPr/>
        </w:pPrChange>
      </w:pPr>
      <w:ins w:id="52" w:author="Hyman Hyman" w:date="2016-05-04T10:15:00Z">
        <w:r>
          <w:tab/>
        </w:r>
        <w:r>
          <w:t>数据权限是单独的</w:t>
        </w:r>
        <w:r w:rsidR="00171E8B">
          <w:rPr>
            <w:rFonts w:hint="eastAsia"/>
          </w:rPr>
          <w:t>模块，与角色绑定。</w:t>
        </w:r>
        <w:r w:rsidR="00D51959">
          <w:rPr>
            <w:rFonts w:hint="eastAsia"/>
          </w:rPr>
          <w:t>每个</w:t>
        </w:r>
        <w:r w:rsidR="00274F0F">
          <w:rPr>
            <w:rFonts w:hint="eastAsia"/>
          </w:rPr>
          <w:t>角色有自己单独的数据权限</w:t>
        </w:r>
      </w:ins>
      <w:ins w:id="53" w:author="Hyman Hyman" w:date="2016-05-04T10:16:00Z">
        <w:r w:rsidR="00007175">
          <w:rPr>
            <w:rFonts w:hint="eastAsia"/>
          </w:rPr>
          <w:t>。</w:t>
        </w:r>
      </w:ins>
    </w:p>
    <w:p w14:paraId="341AF358" w14:textId="56C04A04" w:rsidR="00165FA3" w:rsidRDefault="00165FA3" w:rsidP="00165FA3">
      <w:pPr>
        <w:pStyle w:val="3"/>
        <w:rPr>
          <w:ins w:id="54" w:author="Hyman Hyman" w:date="2016-05-04T10:16:00Z"/>
        </w:rPr>
        <w:pPrChange w:id="55" w:author="Hyman Hyman" w:date="2016-05-04T10:16:00Z">
          <w:pPr/>
        </w:pPrChange>
      </w:pPr>
      <w:ins w:id="56" w:author="Hyman Hyman" w:date="2016-05-04T10:16:00Z">
        <w:r>
          <w:rPr>
            <w:rFonts w:hint="eastAsia"/>
          </w:rPr>
          <w:t>2</w:t>
        </w:r>
        <w:r>
          <w:rPr>
            <w:rFonts w:hint="eastAsia"/>
          </w:rPr>
          <w:t>、具体体现</w:t>
        </w:r>
      </w:ins>
    </w:p>
    <w:p w14:paraId="29E4604F" w14:textId="691678CA" w:rsidR="00165FA3" w:rsidRDefault="00165FA3" w:rsidP="003E3D39">
      <w:pPr>
        <w:spacing w:line="360" w:lineRule="auto"/>
        <w:rPr>
          <w:ins w:id="57" w:author="Hyman Hyman" w:date="2016-05-04T10:17:00Z"/>
        </w:rPr>
        <w:pPrChange w:id="58" w:author="Hyman Hyman" w:date="2016-05-04T10:18:00Z">
          <w:pPr/>
        </w:pPrChange>
      </w:pPr>
      <w:ins w:id="59" w:author="Hyman Hyman" w:date="2016-05-04T10:16:00Z">
        <w:r>
          <w:tab/>
        </w:r>
        <w:r w:rsidR="003E3D39">
          <w:t>用户登陆后</w:t>
        </w:r>
        <w:r w:rsidR="003E3D39">
          <w:rPr>
            <w:rFonts w:hint="eastAsia"/>
          </w:rPr>
          <w:t>，</w:t>
        </w:r>
        <w:r w:rsidR="003E3D39">
          <w:t>第一次访问</w:t>
        </w:r>
        <w:proofErr w:type="spellStart"/>
        <w:r w:rsidR="003E3D39">
          <w:t>url</w:t>
        </w:r>
        <w:proofErr w:type="spellEnd"/>
        <w:r w:rsidR="003E3D39">
          <w:t>资源时</w:t>
        </w:r>
        <w:r w:rsidR="003E3D39">
          <w:rPr>
            <w:rFonts w:hint="eastAsia"/>
          </w:rPr>
          <w:t>，</w:t>
        </w:r>
        <w:r w:rsidR="003E3D39">
          <w:t>就会通过用户角色加载用户的</w:t>
        </w:r>
      </w:ins>
      <w:ins w:id="60" w:author="Hyman Hyman" w:date="2016-05-04T10:17:00Z">
        <w:r w:rsidR="003E3D39">
          <w:t>菜单权限以及数据权限</w:t>
        </w:r>
        <w:r w:rsidR="003E3D39">
          <w:rPr>
            <w:rFonts w:hint="eastAsia"/>
          </w:rPr>
          <w:t>。</w:t>
        </w:r>
      </w:ins>
    </w:p>
    <w:p w14:paraId="1E24C05E" w14:textId="2C79B545" w:rsidR="003E3D39" w:rsidRDefault="003E3D39" w:rsidP="003E3D39">
      <w:pPr>
        <w:spacing w:line="360" w:lineRule="auto"/>
        <w:rPr>
          <w:ins w:id="61" w:author="Hyman Hyman" w:date="2016-05-04T10:17:00Z"/>
        </w:rPr>
        <w:pPrChange w:id="62" w:author="Hyman Hyman" w:date="2016-05-04T10:18:00Z">
          <w:pPr/>
        </w:pPrChange>
      </w:pPr>
      <w:ins w:id="63" w:author="Hyman Hyman" w:date="2016-05-04T10:17:00Z">
        <w:r>
          <w:tab/>
        </w:r>
        <w:r>
          <w:t>菜单权限放到</w:t>
        </w:r>
        <w:proofErr w:type="spellStart"/>
        <w:r>
          <w:t>shiro</w:t>
        </w:r>
        <w:proofErr w:type="spellEnd"/>
        <w:r>
          <w:t>当中</w:t>
        </w:r>
        <w:r>
          <w:rPr>
            <w:rFonts w:hint="eastAsia"/>
          </w:rPr>
          <w:t>，</w:t>
        </w:r>
        <w:r>
          <w:t>不需要我们自己维护</w:t>
        </w:r>
        <w:r>
          <w:rPr>
            <w:rFonts w:hint="eastAsia"/>
          </w:rPr>
          <w:t>。</w:t>
        </w:r>
      </w:ins>
    </w:p>
    <w:p w14:paraId="542BDB80" w14:textId="103D5F06" w:rsidR="003E3D39" w:rsidRDefault="003E3D39" w:rsidP="003E3D39">
      <w:pPr>
        <w:spacing w:line="360" w:lineRule="auto"/>
        <w:rPr>
          <w:ins w:id="64" w:author="Hyman Hyman" w:date="2016-05-04T10:21:00Z"/>
        </w:rPr>
        <w:pPrChange w:id="65" w:author="Hyman Hyman" w:date="2016-05-04T10:18:00Z">
          <w:pPr/>
        </w:pPrChange>
      </w:pPr>
      <w:ins w:id="66" w:author="Hyman Hyman" w:date="2016-05-04T10:17:00Z">
        <w:r>
          <w:lastRenderedPageBreak/>
          <w:tab/>
        </w:r>
        <w:r>
          <w:t>数据权限</w:t>
        </w:r>
      </w:ins>
      <w:ins w:id="67" w:author="Hyman Hyman" w:date="2016-05-04T10:18:00Z">
        <w:r>
          <w:t>以</w:t>
        </w:r>
        <w:proofErr w:type="spellStart"/>
        <w:r>
          <w:t>ConcurrentMap</w:t>
        </w:r>
        <w:proofErr w:type="spellEnd"/>
        <w:r>
          <w:t>放到</w:t>
        </w:r>
        <w:proofErr w:type="spellStart"/>
        <w:r>
          <w:t>shiro</w:t>
        </w:r>
        <w:proofErr w:type="spellEnd"/>
        <w:r>
          <w:t xml:space="preserve"> session</w:t>
        </w:r>
        <w:r>
          <w:t>当中</w:t>
        </w:r>
        <w:r>
          <w:rPr>
            <w:rFonts w:hint="eastAsia"/>
          </w:rPr>
          <w:t>。</w:t>
        </w:r>
        <w:r>
          <w:t>K</w:t>
        </w:r>
        <w:r>
          <w:rPr>
            <w:rFonts w:hint="eastAsia"/>
          </w:rPr>
          <w:t>ey</w:t>
        </w:r>
        <w:r>
          <w:rPr>
            <w:rFonts w:hint="eastAsia"/>
          </w:rPr>
          <w:t>为</w:t>
        </w:r>
        <w:r>
          <w:rPr>
            <w:rFonts w:hint="eastAsia"/>
          </w:rPr>
          <w:t xml:space="preserve"> </w:t>
        </w:r>
      </w:ins>
      <w:proofErr w:type="spellStart"/>
      <w:ins w:id="68" w:author="Hyman Hyman" w:date="2016-05-04T10:19:00Z">
        <w:r>
          <w:rPr>
            <w:rFonts w:hint="eastAsia"/>
          </w:rPr>
          <w:t>HYconst.</w:t>
        </w:r>
        <w:r w:rsidRPr="003E3D39">
          <w:rPr>
            <w:rPrChange w:id="69" w:author="Hyman Hyman" w:date="2016-05-04T10:19:00Z">
              <w:rPr>
                <w:rFonts w:ascii="Consolas" w:hAnsi="Consolas" w:cs="Consolas"/>
                <w:color w:val="D6C248"/>
                <w:kern w:val="0"/>
                <w:sz w:val="28"/>
                <w:szCs w:val="28"/>
                <w:highlight w:val="black"/>
              </w:rPr>
            </w:rPrChange>
          </w:rPr>
          <w:t>PERMISSIONS_DATAAUTHORITYS_MAP</w:t>
        </w:r>
        <w:proofErr w:type="spellEnd"/>
        <w:r>
          <w:rPr>
            <w:rFonts w:hint="eastAsia"/>
          </w:rPr>
          <w:t>。</w:t>
        </w:r>
        <w:r w:rsidR="00C22E52">
          <w:t>在这个</w:t>
        </w:r>
        <w:r w:rsidR="00C22E52">
          <w:t>map</w:t>
        </w:r>
        <w:r w:rsidR="00C22E52">
          <w:t>当中存放了</w:t>
        </w:r>
      </w:ins>
      <w:ins w:id="70" w:author="Hyman Hyman" w:date="2016-05-04T10:20:00Z">
        <w:r w:rsidR="00C22E52">
          <w:rPr>
            <w:rFonts w:hint="eastAsia"/>
          </w:rPr>
          <w:t>4</w:t>
        </w:r>
        <w:r w:rsidR="00C22E52">
          <w:rPr>
            <w:rFonts w:hint="eastAsia"/>
          </w:rPr>
          <w:t>个</w:t>
        </w:r>
        <w:r w:rsidR="00175DC7">
          <w:rPr>
            <w:rFonts w:hint="eastAsia"/>
          </w:rPr>
          <w:t>key</w:t>
        </w:r>
        <w:r w:rsidR="00175DC7">
          <w:rPr>
            <w:rFonts w:hint="eastAsia"/>
          </w:rPr>
          <w:t>，分别对应该角色增删查改的权限</w:t>
        </w:r>
      </w:ins>
      <w:ins w:id="71" w:author="Hyman Hyman" w:date="2016-05-04T10:21:00Z">
        <w:r w:rsidR="00175DC7">
          <w:rPr>
            <w:rFonts w:hint="eastAsia"/>
          </w:rPr>
          <w:t>，是以</w:t>
        </w:r>
        <w:r w:rsidR="00175DC7" w:rsidRPr="00175DC7">
          <w:rPr>
            <w:rPrChange w:id="72" w:author="Hyman Hyman" w:date="2016-05-04T10:21:00Z">
              <w:rPr>
                <w:rFonts w:ascii="Consolas" w:hAnsi="Consolas" w:cs="Consolas"/>
                <w:b/>
                <w:bCs/>
                <w:color w:val="527D5D"/>
                <w:kern w:val="0"/>
                <w:sz w:val="28"/>
                <w:szCs w:val="28"/>
                <w:highlight w:val="black"/>
              </w:rPr>
            </w:rPrChange>
          </w:rPr>
          <w:t>Set&lt;String&gt;</w:t>
        </w:r>
        <w:r w:rsidR="00175DC7" w:rsidRPr="00175DC7">
          <w:rPr>
            <w:rPrChange w:id="73" w:author="Hyman Hyman" w:date="2016-05-04T10:21:00Z">
              <w:rPr>
                <w:rFonts w:ascii="Consolas" w:hAnsi="Consolas" w:cs="Consolas"/>
                <w:color w:val="D6C248"/>
                <w:kern w:val="0"/>
                <w:sz w:val="28"/>
                <w:szCs w:val="28"/>
                <w:highlight w:val="black"/>
              </w:rPr>
            </w:rPrChange>
          </w:rPr>
          <w:t>方式存放数据库</w:t>
        </w:r>
        <w:proofErr w:type="spellStart"/>
        <w:r w:rsidR="00175DC7">
          <w:t>table_name</w:t>
        </w:r>
        <w:proofErr w:type="spellEnd"/>
        <w:r w:rsidR="00175DC7">
          <w:rPr>
            <w:rFonts w:hint="eastAsia"/>
          </w:rPr>
          <w:t>。</w:t>
        </w:r>
      </w:ins>
    </w:p>
    <w:p w14:paraId="59600779" w14:textId="1A34A1A3" w:rsidR="00B3778B" w:rsidRDefault="00C76AF1" w:rsidP="003E3D39">
      <w:pPr>
        <w:spacing w:line="360" w:lineRule="auto"/>
        <w:rPr>
          <w:ins w:id="74" w:author="Hyman Hyman" w:date="2016-05-04T10:22:00Z"/>
        </w:rPr>
        <w:pPrChange w:id="75" w:author="Hyman Hyman" w:date="2016-05-04T10:18:00Z">
          <w:pPr/>
        </w:pPrChange>
      </w:pPr>
      <w:ins w:id="76" w:author="Hyman Hyman" w:date="2016-05-04T10:22:00Z">
        <w:r>
          <w:rPr>
            <w:noProof/>
          </w:rPr>
          <w:drawing>
            <wp:inline distT="0" distB="0" distL="0" distR="0" wp14:anchorId="7029AC00" wp14:editId="66EC7E8F">
              <wp:extent cx="5274310" cy="138112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381125"/>
                      </a:xfrm>
                      <a:prstGeom prst="rect">
                        <a:avLst/>
                      </a:prstGeom>
                    </pic:spPr>
                  </pic:pic>
                </a:graphicData>
              </a:graphic>
            </wp:inline>
          </w:drawing>
        </w:r>
      </w:ins>
    </w:p>
    <w:p w14:paraId="7CD456E4" w14:textId="7C98A302" w:rsidR="00C76AF1" w:rsidRPr="00175DC7" w:rsidRDefault="003E1F3F" w:rsidP="003E3D39">
      <w:pPr>
        <w:spacing w:line="360" w:lineRule="auto"/>
        <w:rPr>
          <w:rFonts w:hint="eastAsia"/>
          <w:rPrChange w:id="77" w:author="Hyman Hyman" w:date="2016-05-04T10:21:00Z">
            <w:rPr>
              <w:rFonts w:hint="eastAsia"/>
            </w:rPr>
          </w:rPrChange>
        </w:rPr>
        <w:pPrChange w:id="78" w:author="Hyman Hyman" w:date="2016-05-04T10:18:00Z">
          <w:pPr/>
        </w:pPrChange>
      </w:pPr>
      <w:ins w:id="79" w:author="Hyman Hyman" w:date="2016-05-04T10:22:00Z">
        <w:r>
          <w:tab/>
        </w:r>
        <w:r w:rsidR="00C7431F">
          <w:t>数据权限的具体使用</w:t>
        </w:r>
        <w:r w:rsidR="00C7431F">
          <w:rPr>
            <w:rFonts w:hint="eastAsia"/>
          </w:rPr>
          <w:t>，</w:t>
        </w:r>
        <w:r w:rsidR="00C7431F">
          <w:t>并没有实现</w:t>
        </w:r>
        <w:r w:rsidR="00C7431F">
          <w:rPr>
            <w:rFonts w:hint="eastAsia"/>
          </w:rPr>
          <w:t>，</w:t>
        </w:r>
        <w:r w:rsidR="00C7431F">
          <w:t>各个项目可根据自己的</w:t>
        </w:r>
      </w:ins>
      <w:ins w:id="80" w:author="Hyman Hyman" w:date="2016-05-04T10:23:00Z">
        <w:r w:rsidR="00C7431F">
          <w:t>需要来使用</w:t>
        </w:r>
        <w:r w:rsidR="00C7431F">
          <w:rPr>
            <w:rFonts w:hint="eastAsia"/>
          </w:rPr>
          <w:t>，</w:t>
        </w:r>
        <w:r w:rsidR="00C7431F">
          <w:t>建议可以通过</w:t>
        </w:r>
        <w:proofErr w:type="spellStart"/>
        <w:r w:rsidR="00C7431F">
          <w:t>mybatis</w:t>
        </w:r>
        <w:proofErr w:type="spellEnd"/>
        <w:r w:rsidR="00C7431F">
          <w:t>的拦截器来实现</w:t>
        </w:r>
        <w:r w:rsidR="00C7431F">
          <w:rPr>
            <w:rFonts w:hint="eastAsia"/>
          </w:rPr>
          <w:t>，</w:t>
        </w:r>
        <w:r w:rsidR="00C7431F">
          <w:t>获取</w:t>
        </w:r>
        <w:proofErr w:type="spellStart"/>
        <w:r w:rsidR="00C7431F">
          <w:t>jdbc</w:t>
        </w:r>
        <w:proofErr w:type="spellEnd"/>
        <w:r w:rsidR="00C7431F">
          <w:t>的监听实现</w:t>
        </w:r>
        <w:r w:rsidR="00C7431F">
          <w:rPr>
            <w:rFonts w:hint="eastAsia"/>
          </w:rPr>
          <w:t>。</w:t>
        </w:r>
      </w:ins>
      <w:bookmarkStart w:id="81" w:name="_GoBack"/>
      <w:bookmarkEnd w:id="81"/>
    </w:p>
    <w:sectPr w:rsidR="00C76AF1" w:rsidRPr="00175DC7" w:rsidSect="009F0382">
      <w:headerReference w:type="default" r:id="rId33"/>
      <w:footerReference w:type="default" r:id="rId34"/>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AEB831" w14:textId="77777777" w:rsidR="00952AAE" w:rsidRDefault="00952AAE" w:rsidP="00224C24">
      <w:r>
        <w:separator/>
      </w:r>
    </w:p>
  </w:endnote>
  <w:endnote w:type="continuationSeparator" w:id="0">
    <w:p w14:paraId="1166F3B6" w14:textId="77777777" w:rsidR="00952AAE" w:rsidRDefault="00952AAE" w:rsidP="00224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8502529"/>
      <w:docPartObj>
        <w:docPartGallery w:val="Page Numbers (Bottom of Page)"/>
        <w:docPartUnique/>
      </w:docPartObj>
    </w:sdtPr>
    <w:sdtEndPr/>
    <w:sdtContent>
      <w:p w14:paraId="3E141A33" w14:textId="77777777" w:rsidR="004B2673" w:rsidRDefault="004B2673">
        <w:pPr>
          <w:pStyle w:val="a7"/>
          <w:jc w:val="center"/>
        </w:pPr>
        <w:r>
          <w:fldChar w:fldCharType="begin"/>
        </w:r>
        <w:r>
          <w:instrText>PAGE   \* MERGEFORMAT</w:instrText>
        </w:r>
        <w:r>
          <w:fldChar w:fldCharType="separate"/>
        </w:r>
        <w:r w:rsidR="00C7431F" w:rsidRPr="00C7431F">
          <w:rPr>
            <w:noProof/>
            <w:lang w:val="zh-CN"/>
          </w:rPr>
          <w:t>18</w:t>
        </w:r>
        <w:r>
          <w:fldChar w:fldCharType="end"/>
        </w:r>
      </w:p>
    </w:sdtContent>
  </w:sdt>
  <w:p w14:paraId="243DDA0A" w14:textId="77777777" w:rsidR="004B2673" w:rsidRDefault="004B267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E713E3" w14:textId="77777777" w:rsidR="00952AAE" w:rsidRDefault="00952AAE" w:rsidP="00224C24">
      <w:r>
        <w:separator/>
      </w:r>
    </w:p>
  </w:footnote>
  <w:footnote w:type="continuationSeparator" w:id="0">
    <w:p w14:paraId="3DABED89" w14:textId="77777777" w:rsidR="00952AAE" w:rsidRDefault="00952AAE" w:rsidP="00224C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44B30" w14:textId="77777777" w:rsidR="00ED3A1C" w:rsidRDefault="00ED3A1C">
    <w:pPr>
      <w:pStyle w:val="a6"/>
    </w:pPr>
    <w:r>
      <w:t>HYADMIN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C60C7"/>
    <w:multiLevelType w:val="hybridMultilevel"/>
    <w:tmpl w:val="0B249F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B93C91"/>
    <w:multiLevelType w:val="hybridMultilevel"/>
    <w:tmpl w:val="C37A95FE"/>
    <w:lvl w:ilvl="0" w:tplc="E7843280">
      <w:numFmt w:val="ideographLegalTraditional"/>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CB1A80"/>
    <w:multiLevelType w:val="hybridMultilevel"/>
    <w:tmpl w:val="838E48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7680156"/>
    <w:multiLevelType w:val="hybridMultilevel"/>
    <w:tmpl w:val="EF1229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DBC07B6"/>
    <w:multiLevelType w:val="hybridMultilevel"/>
    <w:tmpl w:val="BD82AEA0"/>
    <w:lvl w:ilvl="0" w:tplc="C0A07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11F0159"/>
    <w:multiLevelType w:val="hybridMultilevel"/>
    <w:tmpl w:val="B1DA9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CC56C2A"/>
    <w:multiLevelType w:val="hybridMultilevel"/>
    <w:tmpl w:val="A83C86D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AA04378"/>
    <w:multiLevelType w:val="hybridMultilevel"/>
    <w:tmpl w:val="75442FDC"/>
    <w:lvl w:ilvl="0" w:tplc="9A982316">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6"/>
  </w:num>
  <w:num w:numId="4">
    <w:abstractNumId w:val="0"/>
  </w:num>
  <w:num w:numId="5">
    <w:abstractNumId w:val="2"/>
  </w:num>
  <w:num w:numId="6">
    <w:abstractNumId w:val="3"/>
  </w:num>
  <w:num w:numId="7">
    <w:abstractNumId w:val="4"/>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Hyman Hyman">
    <w15:presenceInfo w15:providerId="Windows Live" w15:userId="f34a9ad5c0d725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683"/>
    <w:rsid w:val="00001DCB"/>
    <w:rsid w:val="00003EF9"/>
    <w:rsid w:val="00007175"/>
    <w:rsid w:val="00021F58"/>
    <w:rsid w:val="00025F17"/>
    <w:rsid w:val="0002778E"/>
    <w:rsid w:val="00031ED6"/>
    <w:rsid w:val="00033826"/>
    <w:rsid w:val="000350E0"/>
    <w:rsid w:val="00036E63"/>
    <w:rsid w:val="00040112"/>
    <w:rsid w:val="00040DDD"/>
    <w:rsid w:val="0005474D"/>
    <w:rsid w:val="00054C5F"/>
    <w:rsid w:val="00062A8C"/>
    <w:rsid w:val="00067CB7"/>
    <w:rsid w:val="000735CC"/>
    <w:rsid w:val="000742B3"/>
    <w:rsid w:val="00075090"/>
    <w:rsid w:val="00076028"/>
    <w:rsid w:val="00080D3B"/>
    <w:rsid w:val="00081D44"/>
    <w:rsid w:val="00084455"/>
    <w:rsid w:val="00090CD0"/>
    <w:rsid w:val="00097908"/>
    <w:rsid w:val="000A5058"/>
    <w:rsid w:val="000B67B1"/>
    <w:rsid w:val="000C00B7"/>
    <w:rsid w:val="000C7C9B"/>
    <w:rsid w:val="000D0252"/>
    <w:rsid w:val="000D3C16"/>
    <w:rsid w:val="000E604F"/>
    <w:rsid w:val="000F0A2F"/>
    <w:rsid w:val="000F75AF"/>
    <w:rsid w:val="001029F4"/>
    <w:rsid w:val="001043A4"/>
    <w:rsid w:val="0011614D"/>
    <w:rsid w:val="00117717"/>
    <w:rsid w:val="00117813"/>
    <w:rsid w:val="00120BB9"/>
    <w:rsid w:val="0012602C"/>
    <w:rsid w:val="001359D4"/>
    <w:rsid w:val="00135A87"/>
    <w:rsid w:val="00146D10"/>
    <w:rsid w:val="0014792A"/>
    <w:rsid w:val="001506ED"/>
    <w:rsid w:val="00152358"/>
    <w:rsid w:val="00154FBB"/>
    <w:rsid w:val="00165FA3"/>
    <w:rsid w:val="00171153"/>
    <w:rsid w:val="00171C1C"/>
    <w:rsid w:val="00171E8B"/>
    <w:rsid w:val="00175DC7"/>
    <w:rsid w:val="001822BC"/>
    <w:rsid w:val="001866BE"/>
    <w:rsid w:val="0019018A"/>
    <w:rsid w:val="00194EAD"/>
    <w:rsid w:val="001977DB"/>
    <w:rsid w:val="001A00F5"/>
    <w:rsid w:val="001C0C76"/>
    <w:rsid w:val="001D11F6"/>
    <w:rsid w:val="001D4053"/>
    <w:rsid w:val="001E1B81"/>
    <w:rsid w:val="001F0666"/>
    <w:rsid w:val="001F6D61"/>
    <w:rsid w:val="002076BE"/>
    <w:rsid w:val="002128EE"/>
    <w:rsid w:val="00213F42"/>
    <w:rsid w:val="00215CC7"/>
    <w:rsid w:val="0021728D"/>
    <w:rsid w:val="00217BDE"/>
    <w:rsid w:val="00222BDA"/>
    <w:rsid w:val="00223F6A"/>
    <w:rsid w:val="00224C24"/>
    <w:rsid w:val="00225D65"/>
    <w:rsid w:val="00227C33"/>
    <w:rsid w:val="0023017B"/>
    <w:rsid w:val="00234275"/>
    <w:rsid w:val="002355C9"/>
    <w:rsid w:val="002408C9"/>
    <w:rsid w:val="00250642"/>
    <w:rsid w:val="00250DBF"/>
    <w:rsid w:val="00256BE5"/>
    <w:rsid w:val="00261B62"/>
    <w:rsid w:val="00266852"/>
    <w:rsid w:val="00271C7B"/>
    <w:rsid w:val="00274795"/>
    <w:rsid w:val="00274F0F"/>
    <w:rsid w:val="00275DB8"/>
    <w:rsid w:val="00276850"/>
    <w:rsid w:val="00280AFC"/>
    <w:rsid w:val="00282B9C"/>
    <w:rsid w:val="0028442C"/>
    <w:rsid w:val="002A260E"/>
    <w:rsid w:val="002A42F4"/>
    <w:rsid w:val="002B2762"/>
    <w:rsid w:val="002B49DA"/>
    <w:rsid w:val="002B68D3"/>
    <w:rsid w:val="002C61D0"/>
    <w:rsid w:val="002D4C38"/>
    <w:rsid w:val="002D765F"/>
    <w:rsid w:val="002E5940"/>
    <w:rsid w:val="002F1D9C"/>
    <w:rsid w:val="002F52F4"/>
    <w:rsid w:val="002F5499"/>
    <w:rsid w:val="002F7521"/>
    <w:rsid w:val="002F7A32"/>
    <w:rsid w:val="003000D2"/>
    <w:rsid w:val="00301117"/>
    <w:rsid w:val="003069F8"/>
    <w:rsid w:val="00312662"/>
    <w:rsid w:val="00326EA9"/>
    <w:rsid w:val="00333D2D"/>
    <w:rsid w:val="00337566"/>
    <w:rsid w:val="00340C27"/>
    <w:rsid w:val="0035679B"/>
    <w:rsid w:val="003704E9"/>
    <w:rsid w:val="00373431"/>
    <w:rsid w:val="003817F0"/>
    <w:rsid w:val="00385902"/>
    <w:rsid w:val="0038635B"/>
    <w:rsid w:val="00393782"/>
    <w:rsid w:val="003A632B"/>
    <w:rsid w:val="003A7F85"/>
    <w:rsid w:val="003B7B1E"/>
    <w:rsid w:val="003C7AB5"/>
    <w:rsid w:val="003E1C8A"/>
    <w:rsid w:val="003E1F3F"/>
    <w:rsid w:val="003E3066"/>
    <w:rsid w:val="003E3D39"/>
    <w:rsid w:val="003E5BC7"/>
    <w:rsid w:val="003F50C4"/>
    <w:rsid w:val="003F61F9"/>
    <w:rsid w:val="0040596C"/>
    <w:rsid w:val="00411C80"/>
    <w:rsid w:val="00411EC1"/>
    <w:rsid w:val="004131F5"/>
    <w:rsid w:val="0041774D"/>
    <w:rsid w:val="004247C2"/>
    <w:rsid w:val="0043250D"/>
    <w:rsid w:val="00432677"/>
    <w:rsid w:val="004428E2"/>
    <w:rsid w:val="0044688F"/>
    <w:rsid w:val="004526C2"/>
    <w:rsid w:val="00455893"/>
    <w:rsid w:val="00464E60"/>
    <w:rsid w:val="0047177A"/>
    <w:rsid w:val="00480F8F"/>
    <w:rsid w:val="00487DC8"/>
    <w:rsid w:val="0049380E"/>
    <w:rsid w:val="00494FD4"/>
    <w:rsid w:val="004A0C2B"/>
    <w:rsid w:val="004A4244"/>
    <w:rsid w:val="004A6191"/>
    <w:rsid w:val="004B100F"/>
    <w:rsid w:val="004B2673"/>
    <w:rsid w:val="004B393C"/>
    <w:rsid w:val="004B7520"/>
    <w:rsid w:val="004B7E33"/>
    <w:rsid w:val="004C64B8"/>
    <w:rsid w:val="004D244A"/>
    <w:rsid w:val="004D55A3"/>
    <w:rsid w:val="004E0FAA"/>
    <w:rsid w:val="004F4481"/>
    <w:rsid w:val="004F75D2"/>
    <w:rsid w:val="00503124"/>
    <w:rsid w:val="00510214"/>
    <w:rsid w:val="00515565"/>
    <w:rsid w:val="00525063"/>
    <w:rsid w:val="005302DF"/>
    <w:rsid w:val="005306C2"/>
    <w:rsid w:val="00532D91"/>
    <w:rsid w:val="00534927"/>
    <w:rsid w:val="005432AF"/>
    <w:rsid w:val="00544C5C"/>
    <w:rsid w:val="00547E6D"/>
    <w:rsid w:val="00550775"/>
    <w:rsid w:val="00551C99"/>
    <w:rsid w:val="00561AB2"/>
    <w:rsid w:val="00562E30"/>
    <w:rsid w:val="00562F45"/>
    <w:rsid w:val="005637FC"/>
    <w:rsid w:val="00566539"/>
    <w:rsid w:val="00584DF6"/>
    <w:rsid w:val="00595CE3"/>
    <w:rsid w:val="005966A0"/>
    <w:rsid w:val="005A0854"/>
    <w:rsid w:val="005A1989"/>
    <w:rsid w:val="005A627D"/>
    <w:rsid w:val="005C0588"/>
    <w:rsid w:val="005C1C62"/>
    <w:rsid w:val="005C1CFF"/>
    <w:rsid w:val="005C1E9B"/>
    <w:rsid w:val="005C5688"/>
    <w:rsid w:val="005C71BA"/>
    <w:rsid w:val="005D3CE1"/>
    <w:rsid w:val="005D6626"/>
    <w:rsid w:val="005E2368"/>
    <w:rsid w:val="005E491F"/>
    <w:rsid w:val="005F76E9"/>
    <w:rsid w:val="006148EA"/>
    <w:rsid w:val="00620CEF"/>
    <w:rsid w:val="00622B40"/>
    <w:rsid w:val="006274DB"/>
    <w:rsid w:val="00634F1A"/>
    <w:rsid w:val="006411A5"/>
    <w:rsid w:val="00645EC2"/>
    <w:rsid w:val="0064703A"/>
    <w:rsid w:val="006522DC"/>
    <w:rsid w:val="00654D6B"/>
    <w:rsid w:val="00664296"/>
    <w:rsid w:val="00665F34"/>
    <w:rsid w:val="00667293"/>
    <w:rsid w:val="00672B0E"/>
    <w:rsid w:val="006735BB"/>
    <w:rsid w:val="00676D4C"/>
    <w:rsid w:val="00681A81"/>
    <w:rsid w:val="006842ED"/>
    <w:rsid w:val="00687427"/>
    <w:rsid w:val="00687C0C"/>
    <w:rsid w:val="006933AE"/>
    <w:rsid w:val="0069731B"/>
    <w:rsid w:val="006A17DA"/>
    <w:rsid w:val="006A1F15"/>
    <w:rsid w:val="006A3606"/>
    <w:rsid w:val="006A6EE9"/>
    <w:rsid w:val="006B22DF"/>
    <w:rsid w:val="006C1123"/>
    <w:rsid w:val="006C3EBC"/>
    <w:rsid w:val="006D2BB4"/>
    <w:rsid w:val="006D6546"/>
    <w:rsid w:val="006E42C8"/>
    <w:rsid w:val="006E5BD9"/>
    <w:rsid w:val="006F0CE3"/>
    <w:rsid w:val="006F14A2"/>
    <w:rsid w:val="006F15A9"/>
    <w:rsid w:val="006F162D"/>
    <w:rsid w:val="006F7918"/>
    <w:rsid w:val="007045AC"/>
    <w:rsid w:val="007063D5"/>
    <w:rsid w:val="00707A19"/>
    <w:rsid w:val="00712442"/>
    <w:rsid w:val="0071328E"/>
    <w:rsid w:val="0071754F"/>
    <w:rsid w:val="00722936"/>
    <w:rsid w:val="00732AE4"/>
    <w:rsid w:val="00732EFA"/>
    <w:rsid w:val="007465AB"/>
    <w:rsid w:val="00753F67"/>
    <w:rsid w:val="00757346"/>
    <w:rsid w:val="00757FF1"/>
    <w:rsid w:val="00766D05"/>
    <w:rsid w:val="00775B87"/>
    <w:rsid w:val="0078284E"/>
    <w:rsid w:val="00794769"/>
    <w:rsid w:val="007A3731"/>
    <w:rsid w:val="007B514D"/>
    <w:rsid w:val="007B69EA"/>
    <w:rsid w:val="007C2482"/>
    <w:rsid w:val="007D462C"/>
    <w:rsid w:val="007E2A21"/>
    <w:rsid w:val="007E48D8"/>
    <w:rsid w:val="007E5845"/>
    <w:rsid w:val="007F0EEE"/>
    <w:rsid w:val="0080714A"/>
    <w:rsid w:val="00811E17"/>
    <w:rsid w:val="00815F63"/>
    <w:rsid w:val="0081674B"/>
    <w:rsid w:val="00820503"/>
    <w:rsid w:val="0082096E"/>
    <w:rsid w:val="00821B63"/>
    <w:rsid w:val="00821D75"/>
    <w:rsid w:val="00833DB7"/>
    <w:rsid w:val="00834841"/>
    <w:rsid w:val="00837994"/>
    <w:rsid w:val="00840B3F"/>
    <w:rsid w:val="008428A8"/>
    <w:rsid w:val="00851F4F"/>
    <w:rsid w:val="00852D17"/>
    <w:rsid w:val="00853AE8"/>
    <w:rsid w:val="008569DD"/>
    <w:rsid w:val="008604B2"/>
    <w:rsid w:val="00861CEE"/>
    <w:rsid w:val="008676B7"/>
    <w:rsid w:val="0087289F"/>
    <w:rsid w:val="00883C5C"/>
    <w:rsid w:val="0089279C"/>
    <w:rsid w:val="008956D2"/>
    <w:rsid w:val="008969B4"/>
    <w:rsid w:val="008972AA"/>
    <w:rsid w:val="008977E9"/>
    <w:rsid w:val="00897FDB"/>
    <w:rsid w:val="008A377D"/>
    <w:rsid w:val="008A4CA3"/>
    <w:rsid w:val="008A4E47"/>
    <w:rsid w:val="008A6E35"/>
    <w:rsid w:val="008B0031"/>
    <w:rsid w:val="008B1E6E"/>
    <w:rsid w:val="008B235B"/>
    <w:rsid w:val="008B3323"/>
    <w:rsid w:val="008C301A"/>
    <w:rsid w:val="008C5B42"/>
    <w:rsid w:val="008D3066"/>
    <w:rsid w:val="008D5F0D"/>
    <w:rsid w:val="008E0A7D"/>
    <w:rsid w:val="008F1DCD"/>
    <w:rsid w:val="008F4055"/>
    <w:rsid w:val="008F570E"/>
    <w:rsid w:val="008F7C5A"/>
    <w:rsid w:val="009028A7"/>
    <w:rsid w:val="009141ED"/>
    <w:rsid w:val="009170A0"/>
    <w:rsid w:val="00917925"/>
    <w:rsid w:val="009207AD"/>
    <w:rsid w:val="009217D5"/>
    <w:rsid w:val="00922B89"/>
    <w:rsid w:val="0093391E"/>
    <w:rsid w:val="0093732D"/>
    <w:rsid w:val="009415D4"/>
    <w:rsid w:val="00942637"/>
    <w:rsid w:val="00942E1D"/>
    <w:rsid w:val="00952AAE"/>
    <w:rsid w:val="00955E7E"/>
    <w:rsid w:val="00957433"/>
    <w:rsid w:val="009625B3"/>
    <w:rsid w:val="00986136"/>
    <w:rsid w:val="009945E5"/>
    <w:rsid w:val="0099661C"/>
    <w:rsid w:val="009A163A"/>
    <w:rsid w:val="009A1BD1"/>
    <w:rsid w:val="009B1561"/>
    <w:rsid w:val="009B3B6A"/>
    <w:rsid w:val="009C64E6"/>
    <w:rsid w:val="009C6789"/>
    <w:rsid w:val="009D225F"/>
    <w:rsid w:val="009D4F23"/>
    <w:rsid w:val="009E6D20"/>
    <w:rsid w:val="009F0382"/>
    <w:rsid w:val="009F6A20"/>
    <w:rsid w:val="00A009B6"/>
    <w:rsid w:val="00A02415"/>
    <w:rsid w:val="00A10673"/>
    <w:rsid w:val="00A12A92"/>
    <w:rsid w:val="00A26482"/>
    <w:rsid w:val="00A31822"/>
    <w:rsid w:val="00A34327"/>
    <w:rsid w:val="00A370C4"/>
    <w:rsid w:val="00A40CAF"/>
    <w:rsid w:val="00A5141A"/>
    <w:rsid w:val="00A54B28"/>
    <w:rsid w:val="00A55380"/>
    <w:rsid w:val="00A55910"/>
    <w:rsid w:val="00A55E6B"/>
    <w:rsid w:val="00A5789A"/>
    <w:rsid w:val="00A60CB1"/>
    <w:rsid w:val="00A62EA3"/>
    <w:rsid w:val="00A63C4F"/>
    <w:rsid w:val="00A834A7"/>
    <w:rsid w:val="00A9443D"/>
    <w:rsid w:val="00A94745"/>
    <w:rsid w:val="00A9681B"/>
    <w:rsid w:val="00AA184C"/>
    <w:rsid w:val="00AA2BB2"/>
    <w:rsid w:val="00AA6C28"/>
    <w:rsid w:val="00AB4DD3"/>
    <w:rsid w:val="00AB6458"/>
    <w:rsid w:val="00AC0E13"/>
    <w:rsid w:val="00AC2395"/>
    <w:rsid w:val="00AD2AB0"/>
    <w:rsid w:val="00AE0AA5"/>
    <w:rsid w:val="00AE3543"/>
    <w:rsid w:val="00AE37B7"/>
    <w:rsid w:val="00AE4A4A"/>
    <w:rsid w:val="00AE6536"/>
    <w:rsid w:val="00AE758C"/>
    <w:rsid w:val="00AF21A2"/>
    <w:rsid w:val="00AF345A"/>
    <w:rsid w:val="00AF5384"/>
    <w:rsid w:val="00AF621C"/>
    <w:rsid w:val="00B00414"/>
    <w:rsid w:val="00B0464D"/>
    <w:rsid w:val="00B05654"/>
    <w:rsid w:val="00B061B0"/>
    <w:rsid w:val="00B1301D"/>
    <w:rsid w:val="00B145ED"/>
    <w:rsid w:val="00B17EA3"/>
    <w:rsid w:val="00B24A03"/>
    <w:rsid w:val="00B26F7C"/>
    <w:rsid w:val="00B3723D"/>
    <w:rsid w:val="00B3778B"/>
    <w:rsid w:val="00B403B3"/>
    <w:rsid w:val="00B40FE1"/>
    <w:rsid w:val="00B50411"/>
    <w:rsid w:val="00B571CD"/>
    <w:rsid w:val="00B80117"/>
    <w:rsid w:val="00B81899"/>
    <w:rsid w:val="00B91C6D"/>
    <w:rsid w:val="00B960D4"/>
    <w:rsid w:val="00B97C54"/>
    <w:rsid w:val="00BA072B"/>
    <w:rsid w:val="00BC50BC"/>
    <w:rsid w:val="00BD0873"/>
    <w:rsid w:val="00BE7424"/>
    <w:rsid w:val="00BE7C56"/>
    <w:rsid w:val="00BF282E"/>
    <w:rsid w:val="00BF2B1C"/>
    <w:rsid w:val="00BF73CF"/>
    <w:rsid w:val="00C0254C"/>
    <w:rsid w:val="00C02CB3"/>
    <w:rsid w:val="00C03446"/>
    <w:rsid w:val="00C132B7"/>
    <w:rsid w:val="00C22E52"/>
    <w:rsid w:val="00C34518"/>
    <w:rsid w:val="00C37D42"/>
    <w:rsid w:val="00C40756"/>
    <w:rsid w:val="00C42D95"/>
    <w:rsid w:val="00C47ECA"/>
    <w:rsid w:val="00C51DC5"/>
    <w:rsid w:val="00C53F8B"/>
    <w:rsid w:val="00C551D1"/>
    <w:rsid w:val="00C610CF"/>
    <w:rsid w:val="00C62B92"/>
    <w:rsid w:val="00C63CDB"/>
    <w:rsid w:val="00C728F3"/>
    <w:rsid w:val="00C740F8"/>
    <w:rsid w:val="00C7431F"/>
    <w:rsid w:val="00C761FD"/>
    <w:rsid w:val="00C76AF1"/>
    <w:rsid w:val="00C77858"/>
    <w:rsid w:val="00C77E55"/>
    <w:rsid w:val="00C83CAB"/>
    <w:rsid w:val="00C9072C"/>
    <w:rsid w:val="00C914E1"/>
    <w:rsid w:val="00C916CD"/>
    <w:rsid w:val="00C92302"/>
    <w:rsid w:val="00C94069"/>
    <w:rsid w:val="00CA037F"/>
    <w:rsid w:val="00CB2E7F"/>
    <w:rsid w:val="00CB2ED9"/>
    <w:rsid w:val="00CC34F8"/>
    <w:rsid w:val="00CD2430"/>
    <w:rsid w:val="00CE234A"/>
    <w:rsid w:val="00D06B52"/>
    <w:rsid w:val="00D07BB6"/>
    <w:rsid w:val="00D2001D"/>
    <w:rsid w:val="00D222F5"/>
    <w:rsid w:val="00D2667F"/>
    <w:rsid w:val="00D32E42"/>
    <w:rsid w:val="00D3579C"/>
    <w:rsid w:val="00D4260F"/>
    <w:rsid w:val="00D45D95"/>
    <w:rsid w:val="00D50A9B"/>
    <w:rsid w:val="00D50EF6"/>
    <w:rsid w:val="00D51959"/>
    <w:rsid w:val="00D70A57"/>
    <w:rsid w:val="00D71591"/>
    <w:rsid w:val="00D72205"/>
    <w:rsid w:val="00D73149"/>
    <w:rsid w:val="00D74EDB"/>
    <w:rsid w:val="00DA1346"/>
    <w:rsid w:val="00DB26B4"/>
    <w:rsid w:val="00DC0A7A"/>
    <w:rsid w:val="00DC1D88"/>
    <w:rsid w:val="00DC4A6B"/>
    <w:rsid w:val="00DC5C56"/>
    <w:rsid w:val="00DC616B"/>
    <w:rsid w:val="00DD3437"/>
    <w:rsid w:val="00DD6E51"/>
    <w:rsid w:val="00DE348B"/>
    <w:rsid w:val="00DF4F23"/>
    <w:rsid w:val="00DF54C0"/>
    <w:rsid w:val="00DF5CCC"/>
    <w:rsid w:val="00E02B64"/>
    <w:rsid w:val="00E06F7A"/>
    <w:rsid w:val="00E071D5"/>
    <w:rsid w:val="00E101C7"/>
    <w:rsid w:val="00E21B70"/>
    <w:rsid w:val="00E262CA"/>
    <w:rsid w:val="00E3482E"/>
    <w:rsid w:val="00E37204"/>
    <w:rsid w:val="00E375DC"/>
    <w:rsid w:val="00E424DC"/>
    <w:rsid w:val="00E433D2"/>
    <w:rsid w:val="00E435F7"/>
    <w:rsid w:val="00E52230"/>
    <w:rsid w:val="00E574A8"/>
    <w:rsid w:val="00E61275"/>
    <w:rsid w:val="00E67B7E"/>
    <w:rsid w:val="00E70A39"/>
    <w:rsid w:val="00E82AA8"/>
    <w:rsid w:val="00E84463"/>
    <w:rsid w:val="00E85A57"/>
    <w:rsid w:val="00E87373"/>
    <w:rsid w:val="00EC10E4"/>
    <w:rsid w:val="00ED39EF"/>
    <w:rsid w:val="00ED3A1C"/>
    <w:rsid w:val="00ED3B48"/>
    <w:rsid w:val="00ED4FEE"/>
    <w:rsid w:val="00EE3BAF"/>
    <w:rsid w:val="00EF1B68"/>
    <w:rsid w:val="00EF2052"/>
    <w:rsid w:val="00EF47EB"/>
    <w:rsid w:val="00EF6F3E"/>
    <w:rsid w:val="00F05F2C"/>
    <w:rsid w:val="00F07B32"/>
    <w:rsid w:val="00F21AAF"/>
    <w:rsid w:val="00F22332"/>
    <w:rsid w:val="00F23315"/>
    <w:rsid w:val="00F26C5F"/>
    <w:rsid w:val="00F3259D"/>
    <w:rsid w:val="00F32722"/>
    <w:rsid w:val="00F348EF"/>
    <w:rsid w:val="00F36157"/>
    <w:rsid w:val="00F362D7"/>
    <w:rsid w:val="00F40E17"/>
    <w:rsid w:val="00F427C1"/>
    <w:rsid w:val="00F444C3"/>
    <w:rsid w:val="00F44EF8"/>
    <w:rsid w:val="00F522F8"/>
    <w:rsid w:val="00F665A6"/>
    <w:rsid w:val="00F74741"/>
    <w:rsid w:val="00F95BD4"/>
    <w:rsid w:val="00FA1904"/>
    <w:rsid w:val="00FA25BF"/>
    <w:rsid w:val="00FA45FE"/>
    <w:rsid w:val="00FA7FB7"/>
    <w:rsid w:val="00FB20B5"/>
    <w:rsid w:val="00FB3FDC"/>
    <w:rsid w:val="00FC0E92"/>
    <w:rsid w:val="00FC17B0"/>
    <w:rsid w:val="00FC54FC"/>
    <w:rsid w:val="00FC7F94"/>
    <w:rsid w:val="00FD347C"/>
    <w:rsid w:val="00FE4683"/>
    <w:rsid w:val="00FE7752"/>
    <w:rsid w:val="00FE7FE9"/>
    <w:rsid w:val="00FF1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38959"/>
  <w15:chartTrackingRefBased/>
  <w15:docId w15:val="{7F5A5725-A82F-4F15-AFEA-C60FBD2B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32AF"/>
    <w:pPr>
      <w:widowControl w:val="0"/>
      <w:jc w:val="both"/>
    </w:pPr>
    <w:rPr>
      <w:sz w:val="24"/>
    </w:rPr>
  </w:style>
  <w:style w:type="paragraph" w:styleId="1">
    <w:name w:val="heading 1"/>
    <w:basedOn w:val="a"/>
    <w:next w:val="a"/>
    <w:link w:val="1Char"/>
    <w:uiPriority w:val="9"/>
    <w:qFormat/>
    <w:rsid w:val="00C907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5B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565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0565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0565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E5BC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05654"/>
    <w:rPr>
      <w:b/>
      <w:bCs/>
      <w:sz w:val="32"/>
      <w:szCs w:val="32"/>
    </w:rPr>
  </w:style>
  <w:style w:type="character" w:customStyle="1" w:styleId="4Char">
    <w:name w:val="标题 4 Char"/>
    <w:basedOn w:val="a0"/>
    <w:link w:val="4"/>
    <w:uiPriority w:val="9"/>
    <w:rsid w:val="00B0565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05654"/>
    <w:rPr>
      <w:b/>
      <w:bCs/>
      <w:sz w:val="28"/>
      <w:szCs w:val="28"/>
    </w:rPr>
  </w:style>
  <w:style w:type="paragraph" w:styleId="a3">
    <w:name w:val="Normal (Web)"/>
    <w:basedOn w:val="a"/>
    <w:uiPriority w:val="99"/>
    <w:unhideWhenUsed/>
    <w:rsid w:val="00D72205"/>
    <w:pPr>
      <w:widowControl/>
      <w:spacing w:before="100" w:beforeAutospacing="1" w:after="100" w:afterAutospacing="1"/>
      <w:jc w:val="left"/>
    </w:pPr>
    <w:rPr>
      <w:rFonts w:ascii="宋体" w:eastAsia="宋体" w:hAnsi="宋体" w:cs="宋体"/>
      <w:kern w:val="0"/>
      <w:szCs w:val="24"/>
    </w:rPr>
  </w:style>
  <w:style w:type="paragraph" w:styleId="a4">
    <w:name w:val="List Paragraph"/>
    <w:basedOn w:val="a"/>
    <w:uiPriority w:val="34"/>
    <w:qFormat/>
    <w:rsid w:val="003F50C4"/>
    <w:pPr>
      <w:ind w:firstLineChars="200" w:firstLine="420"/>
    </w:pPr>
  </w:style>
  <w:style w:type="character" w:customStyle="1" w:styleId="1Char">
    <w:name w:val="标题 1 Char"/>
    <w:basedOn w:val="a0"/>
    <w:link w:val="1"/>
    <w:uiPriority w:val="9"/>
    <w:rsid w:val="00C9072C"/>
    <w:rPr>
      <w:b/>
      <w:bCs/>
      <w:kern w:val="44"/>
      <w:sz w:val="44"/>
      <w:szCs w:val="44"/>
    </w:rPr>
  </w:style>
  <w:style w:type="character" w:styleId="a5">
    <w:name w:val="Hyperlink"/>
    <w:basedOn w:val="a0"/>
    <w:uiPriority w:val="99"/>
    <w:unhideWhenUsed/>
    <w:rsid w:val="00DD6E51"/>
    <w:rPr>
      <w:color w:val="0563C1" w:themeColor="hyperlink"/>
      <w:u w:val="single"/>
    </w:rPr>
  </w:style>
  <w:style w:type="paragraph" w:styleId="a6">
    <w:name w:val="header"/>
    <w:basedOn w:val="a"/>
    <w:link w:val="Char"/>
    <w:uiPriority w:val="99"/>
    <w:unhideWhenUsed/>
    <w:rsid w:val="00224C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24C24"/>
    <w:rPr>
      <w:sz w:val="18"/>
      <w:szCs w:val="18"/>
    </w:rPr>
  </w:style>
  <w:style w:type="paragraph" w:styleId="a7">
    <w:name w:val="footer"/>
    <w:basedOn w:val="a"/>
    <w:link w:val="Char0"/>
    <w:uiPriority w:val="99"/>
    <w:unhideWhenUsed/>
    <w:rsid w:val="00224C24"/>
    <w:pPr>
      <w:tabs>
        <w:tab w:val="center" w:pos="4153"/>
        <w:tab w:val="right" w:pos="8306"/>
      </w:tabs>
      <w:snapToGrid w:val="0"/>
      <w:jc w:val="left"/>
    </w:pPr>
    <w:rPr>
      <w:sz w:val="18"/>
      <w:szCs w:val="18"/>
    </w:rPr>
  </w:style>
  <w:style w:type="character" w:customStyle="1" w:styleId="Char0">
    <w:name w:val="页脚 Char"/>
    <w:basedOn w:val="a0"/>
    <w:link w:val="a7"/>
    <w:uiPriority w:val="99"/>
    <w:rsid w:val="00224C24"/>
    <w:rPr>
      <w:sz w:val="18"/>
      <w:szCs w:val="18"/>
    </w:rPr>
  </w:style>
  <w:style w:type="paragraph" w:styleId="a8">
    <w:name w:val="Date"/>
    <w:basedOn w:val="a"/>
    <w:next w:val="a"/>
    <w:link w:val="Char1"/>
    <w:uiPriority w:val="99"/>
    <w:semiHidden/>
    <w:unhideWhenUsed/>
    <w:rsid w:val="00054C5F"/>
    <w:pPr>
      <w:ind w:leftChars="2500" w:left="100"/>
    </w:pPr>
  </w:style>
  <w:style w:type="character" w:customStyle="1" w:styleId="Char1">
    <w:name w:val="日期 Char"/>
    <w:basedOn w:val="a0"/>
    <w:link w:val="a8"/>
    <w:uiPriority w:val="99"/>
    <w:semiHidden/>
    <w:rsid w:val="00054C5F"/>
    <w:rPr>
      <w:sz w:val="24"/>
    </w:rPr>
  </w:style>
  <w:style w:type="paragraph" w:styleId="TOC">
    <w:name w:val="TOC Heading"/>
    <w:basedOn w:val="1"/>
    <w:next w:val="a"/>
    <w:uiPriority w:val="39"/>
    <w:unhideWhenUsed/>
    <w:qFormat/>
    <w:rsid w:val="0012602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12602C"/>
  </w:style>
  <w:style w:type="paragraph" w:styleId="20">
    <w:name w:val="toc 2"/>
    <w:basedOn w:val="a"/>
    <w:next w:val="a"/>
    <w:autoRedefine/>
    <w:uiPriority w:val="39"/>
    <w:unhideWhenUsed/>
    <w:rsid w:val="0012602C"/>
    <w:pPr>
      <w:ind w:leftChars="200" w:left="420"/>
    </w:pPr>
  </w:style>
  <w:style w:type="paragraph" w:styleId="30">
    <w:name w:val="toc 3"/>
    <w:basedOn w:val="a"/>
    <w:next w:val="a"/>
    <w:autoRedefine/>
    <w:uiPriority w:val="39"/>
    <w:unhideWhenUsed/>
    <w:rsid w:val="0012602C"/>
    <w:pPr>
      <w:ind w:leftChars="400" w:left="840"/>
    </w:pPr>
  </w:style>
  <w:style w:type="paragraph" w:styleId="a9">
    <w:name w:val="Document Map"/>
    <w:basedOn w:val="a"/>
    <w:link w:val="Char2"/>
    <w:uiPriority w:val="99"/>
    <w:semiHidden/>
    <w:unhideWhenUsed/>
    <w:rsid w:val="00757346"/>
    <w:rPr>
      <w:rFonts w:ascii="Times New Roman" w:hAnsi="Times New Roman" w:cs="Times New Roman"/>
      <w:szCs w:val="24"/>
    </w:rPr>
  </w:style>
  <w:style w:type="character" w:customStyle="1" w:styleId="Char2">
    <w:name w:val="文档结构图 Char"/>
    <w:basedOn w:val="a0"/>
    <w:link w:val="a9"/>
    <w:uiPriority w:val="99"/>
    <w:semiHidden/>
    <w:rsid w:val="00757346"/>
    <w:rPr>
      <w:rFonts w:ascii="Times New Roman" w:hAnsi="Times New Roman" w:cs="Times New Roman"/>
      <w:sz w:val="24"/>
      <w:szCs w:val="24"/>
    </w:rPr>
  </w:style>
  <w:style w:type="paragraph" w:styleId="aa">
    <w:name w:val="Balloon Text"/>
    <w:basedOn w:val="a"/>
    <w:link w:val="Char3"/>
    <w:uiPriority w:val="99"/>
    <w:semiHidden/>
    <w:unhideWhenUsed/>
    <w:rsid w:val="007063D5"/>
    <w:rPr>
      <w:rFonts w:ascii="Times New Roman" w:hAnsi="Times New Roman" w:cs="Times New Roman"/>
      <w:sz w:val="18"/>
      <w:szCs w:val="18"/>
    </w:rPr>
  </w:style>
  <w:style w:type="character" w:customStyle="1" w:styleId="Char3">
    <w:name w:val="批注框文本 Char"/>
    <w:basedOn w:val="a0"/>
    <w:link w:val="aa"/>
    <w:uiPriority w:val="99"/>
    <w:semiHidden/>
    <w:rsid w:val="007063D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034495">
      <w:bodyDiv w:val="1"/>
      <w:marLeft w:val="0"/>
      <w:marRight w:val="0"/>
      <w:marTop w:val="0"/>
      <w:marBottom w:val="0"/>
      <w:divBdr>
        <w:top w:val="none" w:sz="0" w:space="0" w:color="auto"/>
        <w:left w:val="none" w:sz="0" w:space="0" w:color="auto"/>
        <w:bottom w:val="none" w:sz="0" w:space="0" w:color="auto"/>
        <w:right w:val="none" w:sz="0" w:space="0" w:color="auto"/>
      </w:divBdr>
    </w:div>
    <w:div w:id="858080783">
      <w:bodyDiv w:val="1"/>
      <w:marLeft w:val="0"/>
      <w:marRight w:val="0"/>
      <w:marTop w:val="0"/>
      <w:marBottom w:val="0"/>
      <w:divBdr>
        <w:top w:val="none" w:sz="0" w:space="0" w:color="auto"/>
        <w:left w:val="none" w:sz="0" w:space="0" w:color="auto"/>
        <w:bottom w:val="none" w:sz="0" w:space="0" w:color="auto"/>
        <w:right w:val="none" w:sz="0" w:space="0" w:color="auto"/>
      </w:divBdr>
    </w:div>
    <w:div w:id="1438720798">
      <w:bodyDiv w:val="1"/>
      <w:marLeft w:val="0"/>
      <w:marRight w:val="0"/>
      <w:marTop w:val="0"/>
      <w:marBottom w:val="0"/>
      <w:divBdr>
        <w:top w:val="none" w:sz="0" w:space="0" w:color="auto"/>
        <w:left w:val="none" w:sz="0" w:space="0" w:color="auto"/>
        <w:bottom w:val="none" w:sz="0" w:space="0" w:color="auto"/>
        <w:right w:val="none" w:sz="0" w:space="0" w:color="auto"/>
      </w:divBdr>
    </w:div>
    <w:div w:id="1855266053">
      <w:bodyDiv w:val="1"/>
      <w:marLeft w:val="0"/>
      <w:marRight w:val="0"/>
      <w:marTop w:val="0"/>
      <w:marBottom w:val="0"/>
      <w:divBdr>
        <w:top w:val="none" w:sz="0" w:space="0" w:color="auto"/>
        <w:left w:val="none" w:sz="0" w:space="0" w:color="auto"/>
        <w:bottom w:val="none" w:sz="0" w:space="0" w:color="auto"/>
        <w:right w:val="none" w:sz="0" w:space="0" w:color="auto"/>
      </w:divBdr>
    </w:div>
    <w:div w:id="1976835065">
      <w:bodyDiv w:val="1"/>
      <w:marLeft w:val="0"/>
      <w:marRight w:val="0"/>
      <w:marTop w:val="0"/>
      <w:marBottom w:val="0"/>
      <w:divBdr>
        <w:top w:val="none" w:sz="0" w:space="0" w:color="auto"/>
        <w:left w:val="none" w:sz="0" w:space="0" w:color="auto"/>
        <w:bottom w:val="none" w:sz="0" w:space="0" w:color="auto"/>
        <w:right w:val="none" w:sz="0" w:space="0" w:color="auto"/>
      </w:divBdr>
      <w:divsChild>
        <w:div w:id="74982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innianshilongnian.iteye.com/blog/2018398" TargetMode="External"/><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hiro.apache.org/"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FCAAF-9D6B-470B-AAF2-9C7FAF9D2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19</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Hyman Hyman</dc:creator>
  <cp:keywords/>
  <dc:description/>
  <cp:lastModifiedBy>Hyman Hyman</cp:lastModifiedBy>
  <cp:revision>37</cp:revision>
  <dcterms:created xsi:type="dcterms:W3CDTF">2016-03-17T01:21:00Z</dcterms:created>
  <dcterms:modified xsi:type="dcterms:W3CDTF">2016-05-04T02:23:00Z</dcterms:modified>
</cp:coreProperties>
</file>